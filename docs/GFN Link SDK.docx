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ACD" w:rsidRDefault="00665ACD" w:rsidP="00665ACD">
      <w:pPr>
        <w:pStyle w:val="Title"/>
        <w:jc w:val="right"/>
      </w:pPr>
      <w:r>
        <w:rPr>
          <w:noProof/>
        </w:rPr>
        <w:drawing>
          <wp:inline distT="0" distB="0" distL="0" distR="0">
            <wp:extent cx="3017857" cy="1515716"/>
            <wp:effectExtent l="0" t="0" r="0" b="8890"/>
            <wp:docPr id="3" name="Picture 3" descr="http://img.talkandroid.com/uploads/2011/09/nvidi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talkandroid.com/uploads/2011/09/nvidia-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2426" cy="1518011"/>
                    </a:xfrm>
                    <a:prstGeom prst="rect">
                      <a:avLst/>
                    </a:prstGeom>
                    <a:noFill/>
                    <a:ln>
                      <a:noFill/>
                    </a:ln>
                  </pic:spPr>
                </pic:pic>
              </a:graphicData>
            </a:graphic>
          </wp:inline>
        </w:drawing>
      </w:r>
    </w:p>
    <w:p w:rsidR="00665ACD" w:rsidRDefault="004002C4" w:rsidP="00665ACD">
      <w:pPr>
        <w:pStyle w:val="Title"/>
        <w:pBdr>
          <w:bottom w:val="single" w:sz="8" w:space="31" w:color="4F81BD" w:themeColor="accent1"/>
        </w:pBdr>
      </w:pPr>
      <w:r>
        <w:t>G</w:t>
      </w:r>
      <w:r w:rsidR="008C5387">
        <w:t>FN</w:t>
      </w:r>
      <w:r>
        <w:t xml:space="preserve"> Link </w:t>
      </w:r>
      <w:r w:rsidR="00665ACD">
        <w:t>Software Development Kit</w:t>
      </w:r>
    </w:p>
    <w:p w:rsidR="00665ACD" w:rsidRDefault="00665ACD" w:rsidP="00665ACD">
      <w:pPr>
        <w:spacing w:after="0" w:line="240" w:lineRule="auto"/>
      </w:pPr>
      <w:r>
        <w:t xml:space="preserve">Original Author: </w:t>
      </w:r>
      <w:r>
        <w:tab/>
        <w:t>Kevin Klemmick</w:t>
      </w:r>
    </w:p>
    <w:p w:rsidR="00665ACD" w:rsidRDefault="00665ACD" w:rsidP="00665ACD">
      <w:pPr>
        <w:spacing w:after="0" w:line="240" w:lineRule="auto"/>
      </w:pPr>
      <w:r>
        <w:t xml:space="preserve">Date: </w:t>
      </w:r>
      <w:r>
        <w:tab/>
      </w:r>
      <w:r>
        <w:tab/>
      </w:r>
      <w:r>
        <w:tab/>
        <w:t>2/14/2014</w:t>
      </w:r>
    </w:p>
    <w:p w:rsidR="004002C4" w:rsidRDefault="008C5387" w:rsidP="00665ACD">
      <w:pPr>
        <w:spacing w:after="0" w:line="240" w:lineRule="auto"/>
      </w:pPr>
      <w:r>
        <w:t>Updated:</w:t>
      </w:r>
      <w:r>
        <w:tab/>
      </w:r>
      <w:r>
        <w:tab/>
        <w:t>9/10/2015</w:t>
      </w:r>
    </w:p>
    <w:p w:rsidR="00912B64" w:rsidRDefault="00912B64" w:rsidP="00912B64">
      <w:pPr>
        <w:spacing w:after="0" w:line="240" w:lineRule="auto"/>
      </w:pPr>
      <w:r>
        <w:t>Updated:</w:t>
      </w:r>
      <w:r>
        <w:tab/>
      </w:r>
      <w:r>
        <w:tab/>
        <w:t>8/25/2016</w:t>
      </w:r>
    </w:p>
    <w:p w:rsidR="00912B64" w:rsidRDefault="00912B64" w:rsidP="00665ACD">
      <w:pPr>
        <w:spacing w:after="0" w:line="240" w:lineRule="auto"/>
      </w:pPr>
    </w:p>
    <w:p w:rsidR="00665ACD" w:rsidRDefault="00665ACD">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color w:val="auto"/>
          <w:sz w:val="22"/>
          <w:szCs w:val="22"/>
        </w:rPr>
        <w:id w:val="488752207"/>
        <w:docPartObj>
          <w:docPartGallery w:val="Table of Contents"/>
          <w:docPartUnique/>
        </w:docPartObj>
      </w:sdtPr>
      <w:sdtEndPr>
        <w:rPr>
          <w:b/>
          <w:bCs/>
          <w:noProof/>
        </w:rPr>
      </w:sdtEndPr>
      <w:sdtContent>
        <w:p w:rsidR="00665ACD" w:rsidRDefault="00665ACD">
          <w:pPr>
            <w:pStyle w:val="TOCHeading"/>
          </w:pPr>
          <w:r>
            <w:t>Table of Contents</w:t>
          </w:r>
        </w:p>
        <w:p w:rsidR="00912B64" w:rsidRDefault="000202A0">
          <w:pPr>
            <w:pStyle w:val="TOC1"/>
            <w:tabs>
              <w:tab w:val="right" w:leader="dot" w:pos="9350"/>
            </w:tabs>
            <w:rPr>
              <w:rFonts w:eastAsiaTheme="minorEastAsia"/>
              <w:noProof/>
            </w:rPr>
          </w:pPr>
          <w:r>
            <w:fldChar w:fldCharType="begin"/>
          </w:r>
          <w:r w:rsidR="00665ACD">
            <w:instrText xml:space="preserve"> TOC \o "1-3" \h \z \u </w:instrText>
          </w:r>
          <w:r>
            <w:fldChar w:fldCharType="separate"/>
          </w:r>
          <w:hyperlink w:anchor="_Toc459902825" w:history="1">
            <w:r w:rsidR="00912B64" w:rsidRPr="00CB7870">
              <w:rPr>
                <w:rStyle w:val="Hyperlink"/>
                <w:noProof/>
              </w:rPr>
              <w:t>Introduction</w:t>
            </w:r>
            <w:r w:rsidR="00912B64">
              <w:rPr>
                <w:noProof/>
                <w:webHidden/>
              </w:rPr>
              <w:tab/>
            </w:r>
            <w:r w:rsidR="00912B64">
              <w:rPr>
                <w:noProof/>
                <w:webHidden/>
              </w:rPr>
              <w:fldChar w:fldCharType="begin"/>
            </w:r>
            <w:r w:rsidR="00912B64">
              <w:rPr>
                <w:noProof/>
                <w:webHidden/>
              </w:rPr>
              <w:instrText xml:space="preserve"> PAGEREF _Toc459902825 \h </w:instrText>
            </w:r>
            <w:r w:rsidR="00912B64">
              <w:rPr>
                <w:noProof/>
                <w:webHidden/>
              </w:rPr>
            </w:r>
            <w:r w:rsidR="00912B64">
              <w:rPr>
                <w:noProof/>
                <w:webHidden/>
              </w:rPr>
              <w:fldChar w:fldCharType="separate"/>
            </w:r>
            <w:r w:rsidR="00912B64">
              <w:rPr>
                <w:noProof/>
                <w:webHidden/>
              </w:rPr>
              <w:t>4</w:t>
            </w:r>
            <w:r w:rsidR="00912B64">
              <w:rPr>
                <w:noProof/>
                <w:webHidden/>
              </w:rPr>
              <w:fldChar w:fldCharType="end"/>
            </w:r>
          </w:hyperlink>
        </w:p>
        <w:p w:rsidR="00912B64" w:rsidRDefault="00C9410C">
          <w:pPr>
            <w:pStyle w:val="TOC2"/>
            <w:tabs>
              <w:tab w:val="right" w:leader="dot" w:pos="9350"/>
            </w:tabs>
            <w:rPr>
              <w:rFonts w:eastAsiaTheme="minorEastAsia"/>
              <w:noProof/>
            </w:rPr>
          </w:pPr>
          <w:hyperlink w:anchor="_Toc459902826" w:history="1">
            <w:r w:rsidR="00912B64" w:rsidRPr="00CB7870">
              <w:rPr>
                <w:rStyle w:val="Hyperlink"/>
                <w:noProof/>
              </w:rPr>
              <w:t>Overview</w:t>
            </w:r>
            <w:r w:rsidR="00912B64">
              <w:rPr>
                <w:noProof/>
                <w:webHidden/>
              </w:rPr>
              <w:tab/>
            </w:r>
            <w:r w:rsidR="00912B64">
              <w:rPr>
                <w:noProof/>
                <w:webHidden/>
              </w:rPr>
              <w:fldChar w:fldCharType="begin"/>
            </w:r>
            <w:r w:rsidR="00912B64">
              <w:rPr>
                <w:noProof/>
                <w:webHidden/>
              </w:rPr>
              <w:instrText xml:space="preserve"> PAGEREF _Toc459902826 \h </w:instrText>
            </w:r>
            <w:r w:rsidR="00912B64">
              <w:rPr>
                <w:noProof/>
                <w:webHidden/>
              </w:rPr>
            </w:r>
            <w:r w:rsidR="00912B64">
              <w:rPr>
                <w:noProof/>
                <w:webHidden/>
              </w:rPr>
              <w:fldChar w:fldCharType="separate"/>
            </w:r>
            <w:r w:rsidR="00912B64">
              <w:rPr>
                <w:noProof/>
                <w:webHidden/>
              </w:rPr>
              <w:t>4</w:t>
            </w:r>
            <w:r w:rsidR="00912B64">
              <w:rPr>
                <w:noProof/>
                <w:webHidden/>
              </w:rPr>
              <w:fldChar w:fldCharType="end"/>
            </w:r>
          </w:hyperlink>
        </w:p>
        <w:p w:rsidR="00912B64" w:rsidRDefault="00C9410C">
          <w:pPr>
            <w:pStyle w:val="TOC1"/>
            <w:tabs>
              <w:tab w:val="right" w:leader="dot" w:pos="9350"/>
            </w:tabs>
            <w:rPr>
              <w:rFonts w:eastAsiaTheme="minorEastAsia"/>
              <w:noProof/>
            </w:rPr>
          </w:pPr>
          <w:hyperlink w:anchor="_Toc459902827" w:history="1">
            <w:r w:rsidR="00912B64" w:rsidRPr="00CB7870">
              <w:rPr>
                <w:rStyle w:val="Hyperlink"/>
                <w:noProof/>
              </w:rPr>
              <w:t>C API</w:t>
            </w:r>
            <w:r w:rsidR="00912B64">
              <w:rPr>
                <w:noProof/>
                <w:webHidden/>
              </w:rPr>
              <w:tab/>
            </w:r>
            <w:r w:rsidR="00912B64">
              <w:rPr>
                <w:noProof/>
                <w:webHidden/>
              </w:rPr>
              <w:fldChar w:fldCharType="begin"/>
            </w:r>
            <w:r w:rsidR="00912B64">
              <w:rPr>
                <w:noProof/>
                <w:webHidden/>
              </w:rPr>
              <w:instrText xml:space="preserve"> PAGEREF _Toc459902827 \h </w:instrText>
            </w:r>
            <w:r w:rsidR="00912B64">
              <w:rPr>
                <w:noProof/>
                <w:webHidden/>
              </w:rPr>
            </w:r>
            <w:r w:rsidR="00912B64">
              <w:rPr>
                <w:noProof/>
                <w:webHidden/>
              </w:rPr>
              <w:fldChar w:fldCharType="separate"/>
            </w:r>
            <w:r w:rsidR="00912B64">
              <w:rPr>
                <w:noProof/>
                <w:webHidden/>
              </w:rPr>
              <w:t>5</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28" w:history="1">
            <w:r w:rsidR="00912B64" w:rsidRPr="00CB7870">
              <w:rPr>
                <w:rStyle w:val="Hyperlink"/>
                <w:noProof/>
              </w:rPr>
              <w:t>1. Project Setup</w:t>
            </w:r>
            <w:r w:rsidR="00912B64">
              <w:rPr>
                <w:noProof/>
                <w:webHidden/>
              </w:rPr>
              <w:tab/>
            </w:r>
            <w:r w:rsidR="00912B64">
              <w:rPr>
                <w:noProof/>
                <w:webHidden/>
              </w:rPr>
              <w:fldChar w:fldCharType="begin"/>
            </w:r>
            <w:r w:rsidR="00912B64">
              <w:rPr>
                <w:noProof/>
                <w:webHidden/>
              </w:rPr>
              <w:instrText xml:space="preserve"> PAGEREF _Toc459902828 \h </w:instrText>
            </w:r>
            <w:r w:rsidR="00912B64">
              <w:rPr>
                <w:noProof/>
                <w:webHidden/>
              </w:rPr>
            </w:r>
            <w:r w:rsidR="00912B64">
              <w:rPr>
                <w:noProof/>
                <w:webHidden/>
              </w:rPr>
              <w:fldChar w:fldCharType="separate"/>
            </w:r>
            <w:r w:rsidR="00912B64">
              <w:rPr>
                <w:noProof/>
                <w:webHidden/>
              </w:rPr>
              <w:t>5</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29" w:history="1">
            <w:r w:rsidR="00912B64" w:rsidRPr="00CB7870">
              <w:rPr>
                <w:rStyle w:val="Hyperlink"/>
                <w:noProof/>
              </w:rPr>
              <w:t>2. GFN Setup and Shutdown</w:t>
            </w:r>
            <w:r w:rsidR="00912B64">
              <w:rPr>
                <w:noProof/>
                <w:webHidden/>
              </w:rPr>
              <w:tab/>
            </w:r>
            <w:r w:rsidR="00912B64">
              <w:rPr>
                <w:noProof/>
                <w:webHidden/>
              </w:rPr>
              <w:fldChar w:fldCharType="begin"/>
            </w:r>
            <w:r w:rsidR="00912B64">
              <w:rPr>
                <w:noProof/>
                <w:webHidden/>
              </w:rPr>
              <w:instrText xml:space="preserve"> PAGEREF _Toc459902829 \h </w:instrText>
            </w:r>
            <w:r w:rsidR="00912B64">
              <w:rPr>
                <w:noProof/>
                <w:webHidden/>
              </w:rPr>
            </w:r>
            <w:r w:rsidR="00912B64">
              <w:rPr>
                <w:noProof/>
                <w:webHidden/>
              </w:rPr>
              <w:fldChar w:fldCharType="separate"/>
            </w:r>
            <w:r w:rsidR="00912B64">
              <w:rPr>
                <w:noProof/>
                <w:webHidden/>
              </w:rPr>
              <w:t>5</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30" w:history="1">
            <w:r w:rsidR="00912B64" w:rsidRPr="00CB7870">
              <w:rPr>
                <w:rStyle w:val="Hyperlink"/>
                <w:noProof/>
              </w:rPr>
              <w:t>3. Implement GFN Application Methods</w:t>
            </w:r>
            <w:r w:rsidR="00912B64">
              <w:rPr>
                <w:noProof/>
                <w:webHidden/>
              </w:rPr>
              <w:tab/>
            </w:r>
            <w:r w:rsidR="00912B64">
              <w:rPr>
                <w:noProof/>
                <w:webHidden/>
              </w:rPr>
              <w:fldChar w:fldCharType="begin"/>
            </w:r>
            <w:r w:rsidR="00912B64">
              <w:rPr>
                <w:noProof/>
                <w:webHidden/>
              </w:rPr>
              <w:instrText xml:space="preserve"> PAGEREF _Toc459902830 \h </w:instrText>
            </w:r>
            <w:r w:rsidR="00912B64">
              <w:rPr>
                <w:noProof/>
                <w:webHidden/>
              </w:rPr>
            </w:r>
            <w:r w:rsidR="00912B64">
              <w:rPr>
                <w:noProof/>
                <w:webHidden/>
              </w:rPr>
              <w:fldChar w:fldCharType="separate"/>
            </w:r>
            <w:r w:rsidR="00912B64">
              <w:rPr>
                <w:noProof/>
                <w:webHidden/>
              </w:rPr>
              <w:t>6</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31" w:history="1">
            <w:r w:rsidR="00912B64" w:rsidRPr="00CB7870">
              <w:rPr>
                <w:rStyle w:val="Hyperlink"/>
                <w:noProof/>
              </w:rPr>
              <w:t>4. Add GFN Link API Calls</w:t>
            </w:r>
            <w:r w:rsidR="00912B64">
              <w:rPr>
                <w:noProof/>
                <w:webHidden/>
              </w:rPr>
              <w:tab/>
            </w:r>
            <w:r w:rsidR="00912B64">
              <w:rPr>
                <w:noProof/>
                <w:webHidden/>
              </w:rPr>
              <w:fldChar w:fldCharType="begin"/>
            </w:r>
            <w:r w:rsidR="00912B64">
              <w:rPr>
                <w:noProof/>
                <w:webHidden/>
              </w:rPr>
              <w:instrText xml:space="preserve"> PAGEREF _Toc459902831 \h </w:instrText>
            </w:r>
            <w:r w:rsidR="00912B64">
              <w:rPr>
                <w:noProof/>
                <w:webHidden/>
              </w:rPr>
            </w:r>
            <w:r w:rsidR="00912B64">
              <w:rPr>
                <w:noProof/>
                <w:webHidden/>
              </w:rPr>
              <w:fldChar w:fldCharType="separate"/>
            </w:r>
            <w:r w:rsidR="00912B64">
              <w:rPr>
                <w:noProof/>
                <w:webHidden/>
              </w:rPr>
              <w:t>6</w:t>
            </w:r>
            <w:r w:rsidR="00912B64">
              <w:rPr>
                <w:noProof/>
                <w:webHidden/>
              </w:rPr>
              <w:fldChar w:fldCharType="end"/>
            </w:r>
          </w:hyperlink>
        </w:p>
        <w:p w:rsidR="00912B64" w:rsidRDefault="00C9410C">
          <w:pPr>
            <w:pStyle w:val="TOC1"/>
            <w:tabs>
              <w:tab w:val="right" w:leader="dot" w:pos="9350"/>
            </w:tabs>
            <w:rPr>
              <w:rFonts w:eastAsiaTheme="minorEastAsia"/>
              <w:noProof/>
            </w:rPr>
          </w:pPr>
          <w:hyperlink w:anchor="_Toc459902832" w:history="1">
            <w:r w:rsidR="00912B64" w:rsidRPr="00CB7870">
              <w:rPr>
                <w:rStyle w:val="Hyperlink"/>
                <w:noProof/>
              </w:rPr>
              <w:t>C++ API</w:t>
            </w:r>
            <w:r w:rsidR="00912B64">
              <w:rPr>
                <w:noProof/>
                <w:webHidden/>
              </w:rPr>
              <w:tab/>
            </w:r>
            <w:r w:rsidR="00912B64">
              <w:rPr>
                <w:noProof/>
                <w:webHidden/>
              </w:rPr>
              <w:fldChar w:fldCharType="begin"/>
            </w:r>
            <w:r w:rsidR="00912B64">
              <w:rPr>
                <w:noProof/>
                <w:webHidden/>
              </w:rPr>
              <w:instrText xml:space="preserve"> PAGEREF _Toc459902832 \h </w:instrText>
            </w:r>
            <w:r w:rsidR="00912B64">
              <w:rPr>
                <w:noProof/>
                <w:webHidden/>
              </w:rPr>
            </w:r>
            <w:r w:rsidR="00912B64">
              <w:rPr>
                <w:noProof/>
                <w:webHidden/>
              </w:rPr>
              <w:fldChar w:fldCharType="separate"/>
            </w:r>
            <w:r w:rsidR="00912B64">
              <w:rPr>
                <w:noProof/>
                <w:webHidden/>
              </w:rPr>
              <w:t>7</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33" w:history="1">
            <w:r w:rsidR="00912B64" w:rsidRPr="00CB7870">
              <w:rPr>
                <w:rStyle w:val="Hyperlink"/>
                <w:noProof/>
              </w:rPr>
              <w:t>1. Project Setup</w:t>
            </w:r>
            <w:r w:rsidR="00912B64">
              <w:rPr>
                <w:noProof/>
                <w:webHidden/>
              </w:rPr>
              <w:tab/>
            </w:r>
            <w:r w:rsidR="00912B64">
              <w:rPr>
                <w:noProof/>
                <w:webHidden/>
              </w:rPr>
              <w:fldChar w:fldCharType="begin"/>
            </w:r>
            <w:r w:rsidR="00912B64">
              <w:rPr>
                <w:noProof/>
                <w:webHidden/>
              </w:rPr>
              <w:instrText xml:space="preserve"> PAGEREF _Toc459902833 \h </w:instrText>
            </w:r>
            <w:r w:rsidR="00912B64">
              <w:rPr>
                <w:noProof/>
                <w:webHidden/>
              </w:rPr>
            </w:r>
            <w:r w:rsidR="00912B64">
              <w:rPr>
                <w:noProof/>
                <w:webHidden/>
              </w:rPr>
              <w:fldChar w:fldCharType="separate"/>
            </w:r>
            <w:r w:rsidR="00912B64">
              <w:rPr>
                <w:noProof/>
                <w:webHidden/>
              </w:rPr>
              <w:t>7</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34" w:history="1">
            <w:r w:rsidR="00912B64" w:rsidRPr="00CB7870">
              <w:rPr>
                <w:rStyle w:val="Hyperlink"/>
                <w:noProof/>
              </w:rPr>
              <w:t>2. GFN Setup and Shutdown</w:t>
            </w:r>
            <w:r w:rsidR="00912B64">
              <w:rPr>
                <w:noProof/>
                <w:webHidden/>
              </w:rPr>
              <w:tab/>
            </w:r>
            <w:r w:rsidR="00912B64">
              <w:rPr>
                <w:noProof/>
                <w:webHidden/>
              </w:rPr>
              <w:fldChar w:fldCharType="begin"/>
            </w:r>
            <w:r w:rsidR="00912B64">
              <w:rPr>
                <w:noProof/>
                <w:webHidden/>
              </w:rPr>
              <w:instrText xml:space="preserve"> PAGEREF _Toc459902834 \h </w:instrText>
            </w:r>
            <w:r w:rsidR="00912B64">
              <w:rPr>
                <w:noProof/>
                <w:webHidden/>
              </w:rPr>
            </w:r>
            <w:r w:rsidR="00912B64">
              <w:rPr>
                <w:noProof/>
                <w:webHidden/>
              </w:rPr>
              <w:fldChar w:fldCharType="separate"/>
            </w:r>
            <w:r w:rsidR="00912B64">
              <w:rPr>
                <w:noProof/>
                <w:webHidden/>
              </w:rPr>
              <w:t>7</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35" w:history="1">
            <w:r w:rsidR="00912B64" w:rsidRPr="00CB7870">
              <w:rPr>
                <w:rStyle w:val="Hyperlink"/>
                <w:noProof/>
              </w:rPr>
              <w:t>3. Implement GFN Application Methods</w:t>
            </w:r>
            <w:r w:rsidR="00912B64">
              <w:rPr>
                <w:noProof/>
                <w:webHidden/>
              </w:rPr>
              <w:tab/>
            </w:r>
            <w:r w:rsidR="00912B64">
              <w:rPr>
                <w:noProof/>
                <w:webHidden/>
              </w:rPr>
              <w:fldChar w:fldCharType="begin"/>
            </w:r>
            <w:r w:rsidR="00912B64">
              <w:rPr>
                <w:noProof/>
                <w:webHidden/>
              </w:rPr>
              <w:instrText xml:space="preserve"> PAGEREF _Toc459902835 \h </w:instrText>
            </w:r>
            <w:r w:rsidR="00912B64">
              <w:rPr>
                <w:noProof/>
                <w:webHidden/>
              </w:rPr>
            </w:r>
            <w:r w:rsidR="00912B64">
              <w:rPr>
                <w:noProof/>
                <w:webHidden/>
              </w:rPr>
              <w:fldChar w:fldCharType="separate"/>
            </w:r>
            <w:r w:rsidR="00912B64">
              <w:rPr>
                <w:noProof/>
                <w:webHidden/>
              </w:rPr>
              <w:t>8</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36" w:history="1">
            <w:r w:rsidR="00912B64" w:rsidRPr="00CB7870">
              <w:rPr>
                <w:rStyle w:val="Hyperlink"/>
                <w:noProof/>
              </w:rPr>
              <w:t>4. Add GFN Link API Calls</w:t>
            </w:r>
            <w:r w:rsidR="00912B64">
              <w:rPr>
                <w:noProof/>
                <w:webHidden/>
              </w:rPr>
              <w:tab/>
            </w:r>
            <w:r w:rsidR="00912B64">
              <w:rPr>
                <w:noProof/>
                <w:webHidden/>
              </w:rPr>
              <w:fldChar w:fldCharType="begin"/>
            </w:r>
            <w:r w:rsidR="00912B64">
              <w:rPr>
                <w:noProof/>
                <w:webHidden/>
              </w:rPr>
              <w:instrText xml:space="preserve"> PAGEREF _Toc459902836 \h </w:instrText>
            </w:r>
            <w:r w:rsidR="00912B64">
              <w:rPr>
                <w:noProof/>
                <w:webHidden/>
              </w:rPr>
            </w:r>
            <w:r w:rsidR="00912B64">
              <w:rPr>
                <w:noProof/>
                <w:webHidden/>
              </w:rPr>
              <w:fldChar w:fldCharType="separate"/>
            </w:r>
            <w:r w:rsidR="00912B64">
              <w:rPr>
                <w:noProof/>
                <w:webHidden/>
              </w:rPr>
              <w:t>8</w:t>
            </w:r>
            <w:r w:rsidR="00912B64">
              <w:rPr>
                <w:noProof/>
                <w:webHidden/>
              </w:rPr>
              <w:fldChar w:fldCharType="end"/>
            </w:r>
          </w:hyperlink>
        </w:p>
        <w:p w:rsidR="00912B64" w:rsidRDefault="00C9410C">
          <w:pPr>
            <w:pStyle w:val="TOC1"/>
            <w:tabs>
              <w:tab w:val="right" w:leader="dot" w:pos="9350"/>
            </w:tabs>
            <w:rPr>
              <w:rFonts w:eastAsiaTheme="minorEastAsia"/>
              <w:noProof/>
            </w:rPr>
          </w:pPr>
          <w:hyperlink w:anchor="_Toc459902837" w:history="1">
            <w:r w:rsidR="00912B64" w:rsidRPr="00CB7870">
              <w:rPr>
                <w:rStyle w:val="Hyperlink"/>
                <w:noProof/>
              </w:rPr>
              <w:t>GFN Link Framework, Standards and Types</w:t>
            </w:r>
            <w:r w:rsidR="00912B64">
              <w:rPr>
                <w:noProof/>
                <w:webHidden/>
              </w:rPr>
              <w:tab/>
            </w:r>
            <w:r w:rsidR="00912B64">
              <w:rPr>
                <w:noProof/>
                <w:webHidden/>
              </w:rPr>
              <w:fldChar w:fldCharType="begin"/>
            </w:r>
            <w:r w:rsidR="00912B64">
              <w:rPr>
                <w:noProof/>
                <w:webHidden/>
              </w:rPr>
              <w:instrText xml:space="preserve"> PAGEREF _Toc459902837 \h </w:instrText>
            </w:r>
            <w:r w:rsidR="00912B64">
              <w:rPr>
                <w:noProof/>
                <w:webHidden/>
              </w:rPr>
            </w:r>
            <w:r w:rsidR="00912B64">
              <w:rPr>
                <w:noProof/>
                <w:webHidden/>
              </w:rPr>
              <w:fldChar w:fldCharType="separate"/>
            </w:r>
            <w:r w:rsidR="00912B64">
              <w:rPr>
                <w:noProof/>
                <w:webHidden/>
              </w:rPr>
              <w:t>9</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38" w:history="1">
            <w:r w:rsidR="00912B64" w:rsidRPr="00CB7870">
              <w:rPr>
                <w:rStyle w:val="Hyperlink"/>
                <w:noProof/>
              </w:rPr>
              <w:t>Memory</w:t>
            </w:r>
            <w:r w:rsidR="00912B64">
              <w:rPr>
                <w:noProof/>
                <w:webHidden/>
              </w:rPr>
              <w:tab/>
            </w:r>
            <w:r w:rsidR="00912B64">
              <w:rPr>
                <w:noProof/>
                <w:webHidden/>
              </w:rPr>
              <w:fldChar w:fldCharType="begin"/>
            </w:r>
            <w:r w:rsidR="00912B64">
              <w:rPr>
                <w:noProof/>
                <w:webHidden/>
              </w:rPr>
              <w:instrText xml:space="preserve"> PAGEREF _Toc459902838 \h </w:instrText>
            </w:r>
            <w:r w:rsidR="00912B64">
              <w:rPr>
                <w:noProof/>
                <w:webHidden/>
              </w:rPr>
            </w:r>
            <w:r w:rsidR="00912B64">
              <w:rPr>
                <w:noProof/>
                <w:webHidden/>
              </w:rPr>
              <w:fldChar w:fldCharType="separate"/>
            </w:r>
            <w:r w:rsidR="00912B64">
              <w:rPr>
                <w:noProof/>
                <w:webHidden/>
              </w:rPr>
              <w:t>9</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39" w:history="1">
            <w:r w:rsidR="00912B64" w:rsidRPr="00CB7870">
              <w:rPr>
                <w:rStyle w:val="Hyperlink"/>
                <w:noProof/>
              </w:rPr>
              <w:t>Versioning</w:t>
            </w:r>
            <w:r w:rsidR="00912B64">
              <w:rPr>
                <w:noProof/>
                <w:webHidden/>
              </w:rPr>
              <w:tab/>
            </w:r>
            <w:r w:rsidR="00912B64">
              <w:rPr>
                <w:noProof/>
                <w:webHidden/>
              </w:rPr>
              <w:fldChar w:fldCharType="begin"/>
            </w:r>
            <w:r w:rsidR="00912B64">
              <w:rPr>
                <w:noProof/>
                <w:webHidden/>
              </w:rPr>
              <w:instrText xml:space="preserve"> PAGEREF _Toc459902839 \h </w:instrText>
            </w:r>
            <w:r w:rsidR="00912B64">
              <w:rPr>
                <w:noProof/>
                <w:webHidden/>
              </w:rPr>
            </w:r>
            <w:r w:rsidR="00912B64">
              <w:rPr>
                <w:noProof/>
                <w:webHidden/>
              </w:rPr>
              <w:fldChar w:fldCharType="separate"/>
            </w:r>
            <w:r w:rsidR="00912B64">
              <w:rPr>
                <w:noProof/>
                <w:webHidden/>
              </w:rPr>
              <w:t>9</w:t>
            </w:r>
            <w:r w:rsidR="00912B64">
              <w:rPr>
                <w:noProof/>
                <w:webHidden/>
              </w:rPr>
              <w:fldChar w:fldCharType="end"/>
            </w:r>
          </w:hyperlink>
        </w:p>
        <w:p w:rsidR="00912B64" w:rsidRDefault="00C9410C">
          <w:pPr>
            <w:pStyle w:val="TOC1"/>
            <w:tabs>
              <w:tab w:val="right" w:leader="dot" w:pos="9350"/>
            </w:tabs>
            <w:rPr>
              <w:rFonts w:eastAsiaTheme="minorEastAsia"/>
              <w:noProof/>
            </w:rPr>
          </w:pPr>
          <w:hyperlink w:anchor="_Toc459902840" w:history="1">
            <w:r w:rsidR="00912B64" w:rsidRPr="00CB7870">
              <w:rPr>
                <w:rStyle w:val="Hyperlink"/>
                <w:noProof/>
              </w:rPr>
              <w:t>GFN Initialization/Shutdown Methods</w:t>
            </w:r>
            <w:r w:rsidR="00912B64">
              <w:rPr>
                <w:noProof/>
                <w:webHidden/>
              </w:rPr>
              <w:tab/>
            </w:r>
            <w:r w:rsidR="00912B64">
              <w:rPr>
                <w:noProof/>
                <w:webHidden/>
              </w:rPr>
              <w:fldChar w:fldCharType="begin"/>
            </w:r>
            <w:r w:rsidR="00912B64">
              <w:rPr>
                <w:noProof/>
                <w:webHidden/>
              </w:rPr>
              <w:instrText xml:space="preserve"> PAGEREF _Toc459902840 \h </w:instrText>
            </w:r>
            <w:r w:rsidR="00912B64">
              <w:rPr>
                <w:noProof/>
                <w:webHidden/>
              </w:rPr>
            </w:r>
            <w:r w:rsidR="00912B64">
              <w:rPr>
                <w:noProof/>
                <w:webHidden/>
              </w:rPr>
              <w:fldChar w:fldCharType="separate"/>
            </w:r>
            <w:r w:rsidR="00912B64">
              <w:rPr>
                <w:noProof/>
                <w:webHidden/>
              </w:rPr>
              <w:t>10</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41" w:history="1">
            <w:r w:rsidR="00912B64" w:rsidRPr="00CB7870">
              <w:rPr>
                <w:rStyle w:val="Hyperlink"/>
                <w:noProof/>
              </w:rPr>
              <w:t>InitializeGFNLinkSDK</w:t>
            </w:r>
            <w:r w:rsidR="00912B64">
              <w:rPr>
                <w:noProof/>
                <w:webHidden/>
              </w:rPr>
              <w:tab/>
            </w:r>
            <w:r w:rsidR="00912B64">
              <w:rPr>
                <w:noProof/>
                <w:webHidden/>
              </w:rPr>
              <w:fldChar w:fldCharType="begin"/>
            </w:r>
            <w:r w:rsidR="00912B64">
              <w:rPr>
                <w:noProof/>
                <w:webHidden/>
              </w:rPr>
              <w:instrText xml:space="preserve"> PAGEREF _Toc459902841 \h </w:instrText>
            </w:r>
            <w:r w:rsidR="00912B64">
              <w:rPr>
                <w:noProof/>
                <w:webHidden/>
              </w:rPr>
            </w:r>
            <w:r w:rsidR="00912B64">
              <w:rPr>
                <w:noProof/>
                <w:webHidden/>
              </w:rPr>
              <w:fldChar w:fldCharType="separate"/>
            </w:r>
            <w:r w:rsidR="00912B64">
              <w:rPr>
                <w:noProof/>
                <w:webHidden/>
              </w:rPr>
              <w:t>10</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42" w:history="1">
            <w:r w:rsidR="00912B64" w:rsidRPr="00CB7870">
              <w:rPr>
                <w:rStyle w:val="Hyperlink"/>
                <w:noProof/>
              </w:rPr>
              <w:t>ShutdownGFNLinkSDK</w:t>
            </w:r>
            <w:r w:rsidR="00912B64">
              <w:rPr>
                <w:noProof/>
                <w:webHidden/>
              </w:rPr>
              <w:tab/>
            </w:r>
            <w:r w:rsidR="00912B64">
              <w:rPr>
                <w:noProof/>
                <w:webHidden/>
              </w:rPr>
              <w:fldChar w:fldCharType="begin"/>
            </w:r>
            <w:r w:rsidR="00912B64">
              <w:rPr>
                <w:noProof/>
                <w:webHidden/>
              </w:rPr>
              <w:instrText xml:space="preserve"> PAGEREF _Toc459902842 \h </w:instrText>
            </w:r>
            <w:r w:rsidR="00912B64">
              <w:rPr>
                <w:noProof/>
                <w:webHidden/>
              </w:rPr>
            </w:r>
            <w:r w:rsidR="00912B64">
              <w:rPr>
                <w:noProof/>
                <w:webHidden/>
              </w:rPr>
              <w:fldChar w:fldCharType="separate"/>
            </w:r>
            <w:r w:rsidR="00912B64">
              <w:rPr>
                <w:noProof/>
                <w:webHidden/>
              </w:rPr>
              <w:t>10</w:t>
            </w:r>
            <w:r w:rsidR="00912B64">
              <w:rPr>
                <w:noProof/>
                <w:webHidden/>
              </w:rPr>
              <w:fldChar w:fldCharType="end"/>
            </w:r>
          </w:hyperlink>
        </w:p>
        <w:p w:rsidR="00912B64" w:rsidRDefault="00C9410C">
          <w:pPr>
            <w:pStyle w:val="TOC1"/>
            <w:tabs>
              <w:tab w:val="right" w:leader="dot" w:pos="9350"/>
            </w:tabs>
            <w:rPr>
              <w:rFonts w:eastAsiaTheme="minorEastAsia"/>
              <w:noProof/>
            </w:rPr>
          </w:pPr>
          <w:hyperlink w:anchor="_Toc459902843" w:history="1">
            <w:r w:rsidR="00912B64" w:rsidRPr="00CB7870">
              <w:rPr>
                <w:rStyle w:val="Hyperlink"/>
                <w:noProof/>
              </w:rPr>
              <w:t>GFN Link API Methods (IGFNLink Interface)</w:t>
            </w:r>
            <w:r w:rsidR="00912B64">
              <w:rPr>
                <w:noProof/>
                <w:webHidden/>
              </w:rPr>
              <w:tab/>
            </w:r>
            <w:r w:rsidR="00912B64">
              <w:rPr>
                <w:noProof/>
                <w:webHidden/>
              </w:rPr>
              <w:fldChar w:fldCharType="begin"/>
            </w:r>
            <w:r w:rsidR="00912B64">
              <w:rPr>
                <w:noProof/>
                <w:webHidden/>
              </w:rPr>
              <w:instrText xml:space="preserve"> PAGEREF _Toc459902843 \h </w:instrText>
            </w:r>
            <w:r w:rsidR="00912B64">
              <w:rPr>
                <w:noProof/>
                <w:webHidden/>
              </w:rPr>
            </w:r>
            <w:r w:rsidR="00912B64">
              <w:rPr>
                <w:noProof/>
                <w:webHidden/>
              </w:rPr>
              <w:fldChar w:fldCharType="separate"/>
            </w:r>
            <w:r w:rsidR="00912B64">
              <w:rPr>
                <w:noProof/>
                <w:webHidden/>
              </w:rPr>
              <w:t>11</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44" w:history="1">
            <w:r w:rsidR="00912B64" w:rsidRPr="00CB7870">
              <w:rPr>
                <w:rStyle w:val="Hyperlink"/>
                <w:noProof/>
              </w:rPr>
              <w:t>IsGFNEnabled</w:t>
            </w:r>
            <w:r w:rsidR="00912B64">
              <w:rPr>
                <w:noProof/>
                <w:webHidden/>
              </w:rPr>
              <w:tab/>
            </w:r>
            <w:r w:rsidR="00912B64">
              <w:rPr>
                <w:noProof/>
                <w:webHidden/>
              </w:rPr>
              <w:fldChar w:fldCharType="begin"/>
            </w:r>
            <w:r w:rsidR="00912B64">
              <w:rPr>
                <w:noProof/>
                <w:webHidden/>
              </w:rPr>
              <w:instrText xml:space="preserve"> PAGEREF _Toc459902844 \h </w:instrText>
            </w:r>
            <w:r w:rsidR="00912B64">
              <w:rPr>
                <w:noProof/>
                <w:webHidden/>
              </w:rPr>
            </w:r>
            <w:r w:rsidR="00912B64">
              <w:rPr>
                <w:noProof/>
                <w:webHidden/>
              </w:rPr>
              <w:fldChar w:fldCharType="separate"/>
            </w:r>
            <w:r w:rsidR="00912B64">
              <w:rPr>
                <w:noProof/>
                <w:webHidden/>
              </w:rPr>
              <w:t>11</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45" w:history="1">
            <w:r w:rsidR="00912B64" w:rsidRPr="00CB7870">
              <w:rPr>
                <w:rStyle w:val="Hyperlink"/>
                <w:noProof/>
              </w:rPr>
              <w:t>RequestKeyboardOverlayOpen</w:t>
            </w:r>
            <w:r w:rsidR="00912B64">
              <w:rPr>
                <w:noProof/>
                <w:webHidden/>
              </w:rPr>
              <w:tab/>
            </w:r>
            <w:r w:rsidR="00912B64">
              <w:rPr>
                <w:noProof/>
                <w:webHidden/>
              </w:rPr>
              <w:fldChar w:fldCharType="begin"/>
            </w:r>
            <w:r w:rsidR="00912B64">
              <w:rPr>
                <w:noProof/>
                <w:webHidden/>
              </w:rPr>
              <w:instrText xml:space="preserve"> PAGEREF _Toc459902845 \h </w:instrText>
            </w:r>
            <w:r w:rsidR="00912B64">
              <w:rPr>
                <w:noProof/>
                <w:webHidden/>
              </w:rPr>
            </w:r>
            <w:r w:rsidR="00912B64">
              <w:rPr>
                <w:noProof/>
                <w:webHidden/>
              </w:rPr>
              <w:fldChar w:fldCharType="separate"/>
            </w:r>
            <w:r w:rsidR="00912B64">
              <w:rPr>
                <w:noProof/>
                <w:webHidden/>
              </w:rPr>
              <w:t>11</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46" w:history="1">
            <w:r w:rsidR="00912B64" w:rsidRPr="00CB7870">
              <w:rPr>
                <w:rStyle w:val="Hyperlink"/>
                <w:noProof/>
              </w:rPr>
              <w:t>RequestKeyboardOverlayClose</w:t>
            </w:r>
            <w:r w:rsidR="00912B64">
              <w:rPr>
                <w:noProof/>
                <w:webHidden/>
              </w:rPr>
              <w:tab/>
            </w:r>
            <w:r w:rsidR="00912B64">
              <w:rPr>
                <w:noProof/>
                <w:webHidden/>
              </w:rPr>
              <w:fldChar w:fldCharType="begin"/>
            </w:r>
            <w:r w:rsidR="00912B64">
              <w:rPr>
                <w:noProof/>
                <w:webHidden/>
              </w:rPr>
              <w:instrText xml:space="preserve"> PAGEREF _Toc459902846 \h </w:instrText>
            </w:r>
            <w:r w:rsidR="00912B64">
              <w:rPr>
                <w:noProof/>
                <w:webHidden/>
              </w:rPr>
            </w:r>
            <w:r w:rsidR="00912B64">
              <w:rPr>
                <w:noProof/>
                <w:webHidden/>
              </w:rPr>
              <w:fldChar w:fldCharType="separate"/>
            </w:r>
            <w:r w:rsidR="00912B64">
              <w:rPr>
                <w:noProof/>
                <w:webHidden/>
              </w:rPr>
              <w:t>12</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47" w:history="1">
            <w:r w:rsidR="00912B64" w:rsidRPr="00CB7870">
              <w:rPr>
                <w:rStyle w:val="Hyperlink"/>
                <w:noProof/>
              </w:rPr>
              <w:t>RequestGFNAccessToken</w:t>
            </w:r>
            <w:r w:rsidR="00912B64">
              <w:rPr>
                <w:noProof/>
                <w:webHidden/>
              </w:rPr>
              <w:tab/>
            </w:r>
            <w:r w:rsidR="00912B64">
              <w:rPr>
                <w:noProof/>
                <w:webHidden/>
              </w:rPr>
              <w:fldChar w:fldCharType="begin"/>
            </w:r>
            <w:r w:rsidR="00912B64">
              <w:rPr>
                <w:noProof/>
                <w:webHidden/>
              </w:rPr>
              <w:instrText xml:space="preserve"> PAGEREF _Toc459902847 \h </w:instrText>
            </w:r>
            <w:r w:rsidR="00912B64">
              <w:rPr>
                <w:noProof/>
                <w:webHidden/>
              </w:rPr>
            </w:r>
            <w:r w:rsidR="00912B64">
              <w:rPr>
                <w:noProof/>
                <w:webHidden/>
              </w:rPr>
              <w:fldChar w:fldCharType="separate"/>
            </w:r>
            <w:r w:rsidR="00912B64">
              <w:rPr>
                <w:noProof/>
                <w:webHidden/>
              </w:rPr>
              <w:t>12</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48" w:history="1">
            <w:r w:rsidR="00912B64" w:rsidRPr="00CB7870">
              <w:rPr>
                <w:rStyle w:val="Hyperlink"/>
                <w:noProof/>
              </w:rPr>
              <w:t>Request3rdPartyToken</w:t>
            </w:r>
            <w:r w:rsidR="00912B64">
              <w:rPr>
                <w:noProof/>
                <w:webHidden/>
              </w:rPr>
              <w:tab/>
            </w:r>
            <w:r w:rsidR="00912B64">
              <w:rPr>
                <w:noProof/>
                <w:webHidden/>
              </w:rPr>
              <w:fldChar w:fldCharType="begin"/>
            </w:r>
            <w:r w:rsidR="00912B64">
              <w:rPr>
                <w:noProof/>
                <w:webHidden/>
              </w:rPr>
              <w:instrText xml:space="preserve"> PAGEREF _Toc459902848 \h </w:instrText>
            </w:r>
            <w:r w:rsidR="00912B64">
              <w:rPr>
                <w:noProof/>
                <w:webHidden/>
              </w:rPr>
            </w:r>
            <w:r w:rsidR="00912B64">
              <w:rPr>
                <w:noProof/>
                <w:webHidden/>
              </w:rPr>
              <w:fldChar w:fldCharType="separate"/>
            </w:r>
            <w:r w:rsidR="00912B64">
              <w:rPr>
                <w:noProof/>
                <w:webHidden/>
              </w:rPr>
              <w:t>13</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49" w:history="1">
            <w:r w:rsidR="00912B64" w:rsidRPr="00CB7870">
              <w:rPr>
                <w:rStyle w:val="Hyperlink"/>
                <w:noProof/>
              </w:rPr>
              <w:t>Set3rdPartyToken</w:t>
            </w:r>
            <w:r w:rsidR="00912B64">
              <w:rPr>
                <w:noProof/>
                <w:webHidden/>
              </w:rPr>
              <w:tab/>
            </w:r>
            <w:r w:rsidR="00912B64">
              <w:rPr>
                <w:noProof/>
                <w:webHidden/>
              </w:rPr>
              <w:fldChar w:fldCharType="begin"/>
            </w:r>
            <w:r w:rsidR="00912B64">
              <w:rPr>
                <w:noProof/>
                <w:webHidden/>
              </w:rPr>
              <w:instrText xml:space="preserve"> PAGEREF _Toc459902849 \h </w:instrText>
            </w:r>
            <w:r w:rsidR="00912B64">
              <w:rPr>
                <w:noProof/>
                <w:webHidden/>
              </w:rPr>
            </w:r>
            <w:r w:rsidR="00912B64">
              <w:rPr>
                <w:noProof/>
                <w:webHidden/>
              </w:rPr>
              <w:fldChar w:fldCharType="separate"/>
            </w:r>
            <w:r w:rsidR="00912B64">
              <w:rPr>
                <w:noProof/>
                <w:webHidden/>
              </w:rPr>
              <w:t>13</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50" w:history="1">
            <w:r w:rsidR="00912B64" w:rsidRPr="00CB7870">
              <w:rPr>
                <w:rStyle w:val="Hyperlink"/>
                <w:noProof/>
              </w:rPr>
              <w:t>GetStorageLocation</w:t>
            </w:r>
            <w:r w:rsidR="00912B64">
              <w:rPr>
                <w:noProof/>
                <w:webHidden/>
              </w:rPr>
              <w:tab/>
            </w:r>
            <w:r w:rsidR="00912B64">
              <w:rPr>
                <w:noProof/>
                <w:webHidden/>
              </w:rPr>
              <w:fldChar w:fldCharType="begin"/>
            </w:r>
            <w:r w:rsidR="00912B64">
              <w:rPr>
                <w:noProof/>
                <w:webHidden/>
              </w:rPr>
              <w:instrText xml:space="preserve"> PAGEREF _Toc459902850 \h </w:instrText>
            </w:r>
            <w:r w:rsidR="00912B64">
              <w:rPr>
                <w:noProof/>
                <w:webHidden/>
              </w:rPr>
            </w:r>
            <w:r w:rsidR="00912B64">
              <w:rPr>
                <w:noProof/>
                <w:webHidden/>
              </w:rPr>
              <w:fldChar w:fldCharType="separate"/>
            </w:r>
            <w:r w:rsidR="00912B64">
              <w:rPr>
                <w:noProof/>
                <w:webHidden/>
              </w:rPr>
              <w:t>14</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51" w:history="1">
            <w:r w:rsidR="00912B64" w:rsidRPr="00CB7870">
              <w:rPr>
                <w:rStyle w:val="Hyperlink"/>
                <w:noProof/>
              </w:rPr>
              <w:t>NotifyStorageChange</w:t>
            </w:r>
            <w:r w:rsidR="00912B64">
              <w:rPr>
                <w:noProof/>
                <w:webHidden/>
              </w:rPr>
              <w:tab/>
            </w:r>
            <w:r w:rsidR="00912B64">
              <w:rPr>
                <w:noProof/>
                <w:webHidden/>
              </w:rPr>
              <w:fldChar w:fldCharType="begin"/>
            </w:r>
            <w:r w:rsidR="00912B64">
              <w:rPr>
                <w:noProof/>
                <w:webHidden/>
              </w:rPr>
              <w:instrText xml:space="preserve"> PAGEREF _Toc459902851 \h </w:instrText>
            </w:r>
            <w:r w:rsidR="00912B64">
              <w:rPr>
                <w:noProof/>
                <w:webHidden/>
              </w:rPr>
            </w:r>
            <w:r w:rsidR="00912B64">
              <w:rPr>
                <w:noProof/>
                <w:webHidden/>
              </w:rPr>
              <w:fldChar w:fldCharType="separate"/>
            </w:r>
            <w:r w:rsidR="00912B64">
              <w:rPr>
                <w:noProof/>
                <w:webHidden/>
              </w:rPr>
              <w:t>14</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52" w:history="1">
            <w:r w:rsidR="00912B64" w:rsidRPr="00CB7870">
              <w:rPr>
                <w:rStyle w:val="Hyperlink"/>
                <w:noProof/>
              </w:rPr>
              <w:t>NotifyErrorEncountered</w:t>
            </w:r>
            <w:r w:rsidR="00912B64">
              <w:rPr>
                <w:noProof/>
                <w:webHidden/>
              </w:rPr>
              <w:tab/>
            </w:r>
            <w:r w:rsidR="00912B64">
              <w:rPr>
                <w:noProof/>
                <w:webHidden/>
              </w:rPr>
              <w:fldChar w:fldCharType="begin"/>
            </w:r>
            <w:r w:rsidR="00912B64">
              <w:rPr>
                <w:noProof/>
                <w:webHidden/>
              </w:rPr>
              <w:instrText xml:space="preserve"> PAGEREF _Toc459902852 \h </w:instrText>
            </w:r>
            <w:r w:rsidR="00912B64">
              <w:rPr>
                <w:noProof/>
                <w:webHidden/>
              </w:rPr>
            </w:r>
            <w:r w:rsidR="00912B64">
              <w:rPr>
                <w:noProof/>
                <w:webHidden/>
              </w:rPr>
              <w:fldChar w:fldCharType="separate"/>
            </w:r>
            <w:r w:rsidR="00912B64">
              <w:rPr>
                <w:noProof/>
                <w:webHidden/>
              </w:rPr>
              <w:t>15</w:t>
            </w:r>
            <w:r w:rsidR="00912B64">
              <w:rPr>
                <w:noProof/>
                <w:webHidden/>
              </w:rPr>
              <w:fldChar w:fldCharType="end"/>
            </w:r>
          </w:hyperlink>
        </w:p>
        <w:p w:rsidR="00912B64" w:rsidRDefault="00C9410C">
          <w:pPr>
            <w:pStyle w:val="TOC1"/>
            <w:tabs>
              <w:tab w:val="right" w:leader="dot" w:pos="9350"/>
            </w:tabs>
            <w:rPr>
              <w:rFonts w:eastAsiaTheme="minorEastAsia"/>
              <w:noProof/>
            </w:rPr>
          </w:pPr>
          <w:hyperlink w:anchor="_Toc459902853" w:history="1">
            <w:r w:rsidR="00912B64" w:rsidRPr="00CB7870">
              <w:rPr>
                <w:rStyle w:val="Hyperlink"/>
                <w:noProof/>
              </w:rPr>
              <w:t>GFN Application Methods (IGFNApplication Interface)</w:t>
            </w:r>
            <w:r w:rsidR="00912B64">
              <w:rPr>
                <w:noProof/>
                <w:webHidden/>
              </w:rPr>
              <w:tab/>
            </w:r>
            <w:r w:rsidR="00912B64">
              <w:rPr>
                <w:noProof/>
                <w:webHidden/>
              </w:rPr>
              <w:fldChar w:fldCharType="begin"/>
            </w:r>
            <w:r w:rsidR="00912B64">
              <w:rPr>
                <w:noProof/>
                <w:webHidden/>
              </w:rPr>
              <w:instrText xml:space="preserve"> PAGEREF _Toc459902853 \h </w:instrText>
            </w:r>
            <w:r w:rsidR="00912B64">
              <w:rPr>
                <w:noProof/>
                <w:webHidden/>
              </w:rPr>
            </w:r>
            <w:r w:rsidR="00912B64">
              <w:rPr>
                <w:noProof/>
                <w:webHidden/>
              </w:rPr>
              <w:fldChar w:fldCharType="separate"/>
            </w:r>
            <w:r w:rsidR="00912B64">
              <w:rPr>
                <w:noProof/>
                <w:webHidden/>
              </w:rPr>
              <w:t>16</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54" w:history="1">
            <w:r w:rsidR="00912B64" w:rsidRPr="00CB7870">
              <w:rPr>
                <w:rStyle w:val="Hyperlink"/>
                <w:noProof/>
              </w:rPr>
              <w:t>RequestApplicationPause</w:t>
            </w:r>
            <w:r w:rsidR="00912B64">
              <w:rPr>
                <w:noProof/>
                <w:webHidden/>
              </w:rPr>
              <w:tab/>
            </w:r>
            <w:r w:rsidR="00912B64">
              <w:rPr>
                <w:noProof/>
                <w:webHidden/>
              </w:rPr>
              <w:fldChar w:fldCharType="begin"/>
            </w:r>
            <w:r w:rsidR="00912B64">
              <w:rPr>
                <w:noProof/>
                <w:webHidden/>
              </w:rPr>
              <w:instrText xml:space="preserve"> PAGEREF _Toc459902854 \h </w:instrText>
            </w:r>
            <w:r w:rsidR="00912B64">
              <w:rPr>
                <w:noProof/>
                <w:webHidden/>
              </w:rPr>
            </w:r>
            <w:r w:rsidR="00912B64">
              <w:rPr>
                <w:noProof/>
                <w:webHidden/>
              </w:rPr>
              <w:fldChar w:fldCharType="separate"/>
            </w:r>
            <w:r w:rsidR="00912B64">
              <w:rPr>
                <w:noProof/>
                <w:webHidden/>
              </w:rPr>
              <w:t>16</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55" w:history="1">
            <w:r w:rsidR="00912B64" w:rsidRPr="00CB7870">
              <w:rPr>
                <w:rStyle w:val="Hyperlink"/>
                <w:noProof/>
              </w:rPr>
              <w:t>RequestApplicationSave</w:t>
            </w:r>
            <w:r w:rsidR="00912B64">
              <w:rPr>
                <w:noProof/>
                <w:webHidden/>
              </w:rPr>
              <w:tab/>
            </w:r>
            <w:r w:rsidR="00912B64">
              <w:rPr>
                <w:noProof/>
                <w:webHidden/>
              </w:rPr>
              <w:fldChar w:fldCharType="begin"/>
            </w:r>
            <w:r w:rsidR="00912B64">
              <w:rPr>
                <w:noProof/>
                <w:webHidden/>
              </w:rPr>
              <w:instrText xml:space="preserve"> PAGEREF _Toc459902855 \h </w:instrText>
            </w:r>
            <w:r w:rsidR="00912B64">
              <w:rPr>
                <w:noProof/>
                <w:webHidden/>
              </w:rPr>
            </w:r>
            <w:r w:rsidR="00912B64">
              <w:rPr>
                <w:noProof/>
                <w:webHidden/>
              </w:rPr>
              <w:fldChar w:fldCharType="separate"/>
            </w:r>
            <w:r w:rsidR="00912B64">
              <w:rPr>
                <w:noProof/>
                <w:webHidden/>
              </w:rPr>
              <w:t>16</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56" w:history="1">
            <w:r w:rsidR="00912B64" w:rsidRPr="00CB7870">
              <w:rPr>
                <w:rStyle w:val="Hyperlink"/>
                <w:noProof/>
              </w:rPr>
              <w:t>RequestApplicationExit</w:t>
            </w:r>
            <w:r w:rsidR="00912B64">
              <w:rPr>
                <w:noProof/>
                <w:webHidden/>
              </w:rPr>
              <w:tab/>
            </w:r>
            <w:r w:rsidR="00912B64">
              <w:rPr>
                <w:noProof/>
                <w:webHidden/>
              </w:rPr>
              <w:fldChar w:fldCharType="begin"/>
            </w:r>
            <w:r w:rsidR="00912B64">
              <w:rPr>
                <w:noProof/>
                <w:webHidden/>
              </w:rPr>
              <w:instrText xml:space="preserve"> PAGEREF _Toc459902856 \h </w:instrText>
            </w:r>
            <w:r w:rsidR="00912B64">
              <w:rPr>
                <w:noProof/>
                <w:webHidden/>
              </w:rPr>
            </w:r>
            <w:r w:rsidR="00912B64">
              <w:rPr>
                <w:noProof/>
                <w:webHidden/>
              </w:rPr>
              <w:fldChar w:fldCharType="separate"/>
            </w:r>
            <w:r w:rsidR="00912B64">
              <w:rPr>
                <w:noProof/>
                <w:webHidden/>
              </w:rPr>
              <w:t>17</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57" w:history="1">
            <w:r w:rsidR="00912B64" w:rsidRPr="00CB7870">
              <w:rPr>
                <w:rStyle w:val="Hyperlink"/>
                <w:noProof/>
              </w:rPr>
              <w:t>LockUserOptions</w:t>
            </w:r>
            <w:r w:rsidR="00912B64">
              <w:rPr>
                <w:noProof/>
                <w:webHidden/>
              </w:rPr>
              <w:tab/>
            </w:r>
            <w:r w:rsidR="00912B64">
              <w:rPr>
                <w:noProof/>
                <w:webHidden/>
              </w:rPr>
              <w:fldChar w:fldCharType="begin"/>
            </w:r>
            <w:r w:rsidR="00912B64">
              <w:rPr>
                <w:noProof/>
                <w:webHidden/>
              </w:rPr>
              <w:instrText xml:space="preserve"> PAGEREF _Toc459902857 \h </w:instrText>
            </w:r>
            <w:r w:rsidR="00912B64">
              <w:rPr>
                <w:noProof/>
                <w:webHidden/>
              </w:rPr>
            </w:r>
            <w:r w:rsidR="00912B64">
              <w:rPr>
                <w:noProof/>
                <w:webHidden/>
              </w:rPr>
              <w:fldChar w:fldCharType="separate"/>
            </w:r>
            <w:r w:rsidR="00912B64">
              <w:rPr>
                <w:noProof/>
                <w:webHidden/>
              </w:rPr>
              <w:t>17</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58" w:history="1">
            <w:r w:rsidR="00912B64" w:rsidRPr="00CB7870">
              <w:rPr>
                <w:rStyle w:val="Hyperlink"/>
                <w:noProof/>
              </w:rPr>
              <w:t>SetLocale</w:t>
            </w:r>
            <w:r w:rsidR="00912B64">
              <w:rPr>
                <w:noProof/>
                <w:webHidden/>
              </w:rPr>
              <w:tab/>
            </w:r>
            <w:r w:rsidR="00912B64">
              <w:rPr>
                <w:noProof/>
                <w:webHidden/>
              </w:rPr>
              <w:fldChar w:fldCharType="begin"/>
            </w:r>
            <w:r w:rsidR="00912B64">
              <w:rPr>
                <w:noProof/>
                <w:webHidden/>
              </w:rPr>
              <w:instrText xml:space="preserve"> PAGEREF _Toc459902858 \h </w:instrText>
            </w:r>
            <w:r w:rsidR="00912B64">
              <w:rPr>
                <w:noProof/>
                <w:webHidden/>
              </w:rPr>
            </w:r>
            <w:r w:rsidR="00912B64">
              <w:rPr>
                <w:noProof/>
                <w:webHidden/>
              </w:rPr>
              <w:fldChar w:fldCharType="separate"/>
            </w:r>
            <w:r w:rsidR="00912B64">
              <w:rPr>
                <w:noProof/>
                <w:webHidden/>
              </w:rPr>
              <w:t>18</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59" w:history="1">
            <w:r w:rsidR="00912B64" w:rsidRPr="00CB7870">
              <w:rPr>
                <w:rStyle w:val="Hyperlink"/>
                <w:noProof/>
              </w:rPr>
              <w:t>IsUpdateRequired</w:t>
            </w:r>
            <w:r w:rsidR="00912B64">
              <w:rPr>
                <w:noProof/>
                <w:webHidden/>
              </w:rPr>
              <w:tab/>
            </w:r>
            <w:r w:rsidR="00912B64">
              <w:rPr>
                <w:noProof/>
                <w:webHidden/>
              </w:rPr>
              <w:fldChar w:fldCharType="begin"/>
            </w:r>
            <w:r w:rsidR="00912B64">
              <w:rPr>
                <w:noProof/>
                <w:webHidden/>
              </w:rPr>
              <w:instrText xml:space="preserve"> PAGEREF _Toc459902859 \h </w:instrText>
            </w:r>
            <w:r w:rsidR="00912B64">
              <w:rPr>
                <w:noProof/>
                <w:webHidden/>
              </w:rPr>
            </w:r>
            <w:r w:rsidR="00912B64">
              <w:rPr>
                <w:noProof/>
                <w:webHidden/>
              </w:rPr>
              <w:fldChar w:fldCharType="separate"/>
            </w:r>
            <w:r w:rsidR="00912B64">
              <w:rPr>
                <w:noProof/>
                <w:webHidden/>
              </w:rPr>
              <w:t>18</w:t>
            </w:r>
            <w:r w:rsidR="00912B64">
              <w:rPr>
                <w:noProof/>
                <w:webHidden/>
              </w:rPr>
              <w:fldChar w:fldCharType="end"/>
            </w:r>
          </w:hyperlink>
        </w:p>
        <w:p w:rsidR="00912B64" w:rsidRDefault="00C9410C">
          <w:pPr>
            <w:pStyle w:val="TOC1"/>
            <w:tabs>
              <w:tab w:val="right" w:leader="dot" w:pos="9350"/>
            </w:tabs>
            <w:rPr>
              <w:rFonts w:eastAsiaTheme="minorEastAsia"/>
              <w:noProof/>
            </w:rPr>
          </w:pPr>
          <w:hyperlink w:anchor="_Toc459902860" w:history="1">
            <w:r w:rsidR="00912B64" w:rsidRPr="00CB7870">
              <w:rPr>
                <w:rStyle w:val="Hyperlink"/>
                <w:noProof/>
              </w:rPr>
              <w:t>Architecture</w:t>
            </w:r>
            <w:r w:rsidR="00912B64">
              <w:rPr>
                <w:noProof/>
                <w:webHidden/>
              </w:rPr>
              <w:tab/>
            </w:r>
            <w:r w:rsidR="00912B64">
              <w:rPr>
                <w:noProof/>
                <w:webHidden/>
              </w:rPr>
              <w:fldChar w:fldCharType="begin"/>
            </w:r>
            <w:r w:rsidR="00912B64">
              <w:rPr>
                <w:noProof/>
                <w:webHidden/>
              </w:rPr>
              <w:instrText xml:space="preserve"> PAGEREF _Toc459902860 \h </w:instrText>
            </w:r>
            <w:r w:rsidR="00912B64">
              <w:rPr>
                <w:noProof/>
                <w:webHidden/>
              </w:rPr>
            </w:r>
            <w:r w:rsidR="00912B64">
              <w:rPr>
                <w:noProof/>
                <w:webHidden/>
              </w:rPr>
              <w:fldChar w:fldCharType="separate"/>
            </w:r>
            <w:r w:rsidR="00912B64">
              <w:rPr>
                <w:noProof/>
                <w:webHidden/>
              </w:rPr>
              <w:t>20</w:t>
            </w:r>
            <w:r w:rsidR="00912B64">
              <w:rPr>
                <w:noProof/>
                <w:webHidden/>
              </w:rPr>
              <w:fldChar w:fldCharType="end"/>
            </w:r>
          </w:hyperlink>
        </w:p>
        <w:p w:rsidR="00912B64" w:rsidRDefault="00C9410C">
          <w:pPr>
            <w:pStyle w:val="TOC1"/>
            <w:tabs>
              <w:tab w:val="right" w:leader="dot" w:pos="9350"/>
            </w:tabs>
            <w:rPr>
              <w:rFonts w:eastAsiaTheme="minorEastAsia"/>
              <w:noProof/>
            </w:rPr>
          </w:pPr>
          <w:hyperlink w:anchor="_Toc459902861" w:history="1">
            <w:r w:rsidR="00912B64" w:rsidRPr="00CB7870">
              <w:rPr>
                <w:rStyle w:val="Hyperlink"/>
                <w:noProof/>
              </w:rPr>
              <w:t>Authentication and Federation</w:t>
            </w:r>
            <w:r w:rsidR="00912B64">
              <w:rPr>
                <w:noProof/>
                <w:webHidden/>
              </w:rPr>
              <w:tab/>
            </w:r>
            <w:r w:rsidR="00912B64">
              <w:rPr>
                <w:noProof/>
                <w:webHidden/>
              </w:rPr>
              <w:fldChar w:fldCharType="begin"/>
            </w:r>
            <w:r w:rsidR="00912B64">
              <w:rPr>
                <w:noProof/>
                <w:webHidden/>
              </w:rPr>
              <w:instrText xml:space="preserve"> PAGEREF _Toc459902861 \h </w:instrText>
            </w:r>
            <w:r w:rsidR="00912B64">
              <w:rPr>
                <w:noProof/>
                <w:webHidden/>
              </w:rPr>
            </w:r>
            <w:r w:rsidR="00912B64">
              <w:rPr>
                <w:noProof/>
                <w:webHidden/>
              </w:rPr>
              <w:fldChar w:fldCharType="separate"/>
            </w:r>
            <w:r w:rsidR="00912B64">
              <w:rPr>
                <w:noProof/>
                <w:webHidden/>
              </w:rPr>
              <w:t>21</w:t>
            </w:r>
            <w:r w:rsidR="00912B64">
              <w:rPr>
                <w:noProof/>
                <w:webHidden/>
              </w:rPr>
              <w:fldChar w:fldCharType="end"/>
            </w:r>
          </w:hyperlink>
        </w:p>
        <w:p w:rsidR="00912B64" w:rsidRDefault="00C9410C">
          <w:pPr>
            <w:pStyle w:val="TOC1"/>
            <w:tabs>
              <w:tab w:val="right" w:leader="dot" w:pos="9350"/>
            </w:tabs>
            <w:rPr>
              <w:rFonts w:eastAsiaTheme="minorEastAsia"/>
              <w:noProof/>
            </w:rPr>
          </w:pPr>
          <w:hyperlink w:anchor="_Toc459902862" w:history="1">
            <w:r w:rsidR="00912B64" w:rsidRPr="00CB7870">
              <w:rPr>
                <w:rStyle w:val="Hyperlink"/>
                <w:noProof/>
              </w:rPr>
              <w:t>Development and Debugging</w:t>
            </w:r>
            <w:r w:rsidR="00912B64">
              <w:rPr>
                <w:noProof/>
                <w:webHidden/>
              </w:rPr>
              <w:tab/>
            </w:r>
            <w:r w:rsidR="00912B64">
              <w:rPr>
                <w:noProof/>
                <w:webHidden/>
              </w:rPr>
              <w:fldChar w:fldCharType="begin"/>
            </w:r>
            <w:r w:rsidR="00912B64">
              <w:rPr>
                <w:noProof/>
                <w:webHidden/>
              </w:rPr>
              <w:instrText xml:space="preserve"> PAGEREF _Toc459902862 \h </w:instrText>
            </w:r>
            <w:r w:rsidR="00912B64">
              <w:rPr>
                <w:noProof/>
                <w:webHidden/>
              </w:rPr>
            </w:r>
            <w:r w:rsidR="00912B64">
              <w:rPr>
                <w:noProof/>
                <w:webHidden/>
              </w:rPr>
              <w:fldChar w:fldCharType="separate"/>
            </w:r>
            <w:r w:rsidR="00912B64">
              <w:rPr>
                <w:noProof/>
                <w:webHidden/>
              </w:rPr>
              <w:t>22</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63" w:history="1">
            <w:r w:rsidR="00912B64" w:rsidRPr="00CB7870">
              <w:rPr>
                <w:rStyle w:val="Hyperlink"/>
                <w:noProof/>
              </w:rPr>
              <w:t>GFN Link Host Emulator</w:t>
            </w:r>
            <w:r w:rsidR="00912B64">
              <w:rPr>
                <w:noProof/>
                <w:webHidden/>
              </w:rPr>
              <w:tab/>
            </w:r>
            <w:r w:rsidR="00912B64">
              <w:rPr>
                <w:noProof/>
                <w:webHidden/>
              </w:rPr>
              <w:fldChar w:fldCharType="begin"/>
            </w:r>
            <w:r w:rsidR="00912B64">
              <w:rPr>
                <w:noProof/>
                <w:webHidden/>
              </w:rPr>
              <w:instrText xml:space="preserve"> PAGEREF _Toc459902863 \h </w:instrText>
            </w:r>
            <w:r w:rsidR="00912B64">
              <w:rPr>
                <w:noProof/>
                <w:webHidden/>
              </w:rPr>
            </w:r>
            <w:r w:rsidR="00912B64">
              <w:rPr>
                <w:noProof/>
                <w:webHidden/>
              </w:rPr>
              <w:fldChar w:fldCharType="separate"/>
            </w:r>
            <w:r w:rsidR="00912B64">
              <w:rPr>
                <w:noProof/>
                <w:webHidden/>
              </w:rPr>
              <w:t>22</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64" w:history="1">
            <w:r w:rsidR="00912B64" w:rsidRPr="00CB7870">
              <w:rPr>
                <w:rStyle w:val="Hyperlink"/>
                <w:noProof/>
              </w:rPr>
              <w:t>GFN</w:t>
            </w:r>
            <w:r w:rsidR="00912B64">
              <w:rPr>
                <w:noProof/>
                <w:webHidden/>
              </w:rPr>
              <w:tab/>
            </w:r>
            <w:r w:rsidR="00912B64">
              <w:rPr>
                <w:noProof/>
                <w:webHidden/>
              </w:rPr>
              <w:fldChar w:fldCharType="begin"/>
            </w:r>
            <w:r w:rsidR="00912B64">
              <w:rPr>
                <w:noProof/>
                <w:webHidden/>
              </w:rPr>
              <w:instrText xml:space="preserve"> PAGEREF _Toc459902864 \h </w:instrText>
            </w:r>
            <w:r w:rsidR="00912B64">
              <w:rPr>
                <w:noProof/>
                <w:webHidden/>
              </w:rPr>
            </w:r>
            <w:r w:rsidR="00912B64">
              <w:rPr>
                <w:noProof/>
                <w:webHidden/>
              </w:rPr>
              <w:fldChar w:fldCharType="separate"/>
            </w:r>
            <w:r w:rsidR="00912B64">
              <w:rPr>
                <w:noProof/>
                <w:webHidden/>
              </w:rPr>
              <w:t>22</w:t>
            </w:r>
            <w:r w:rsidR="00912B64">
              <w:rPr>
                <w:noProof/>
                <w:webHidden/>
              </w:rPr>
              <w:fldChar w:fldCharType="end"/>
            </w:r>
          </w:hyperlink>
        </w:p>
        <w:p w:rsidR="00912B64" w:rsidRDefault="00C9410C">
          <w:pPr>
            <w:pStyle w:val="TOC3"/>
            <w:tabs>
              <w:tab w:val="right" w:leader="dot" w:pos="9350"/>
            </w:tabs>
            <w:rPr>
              <w:rFonts w:eastAsiaTheme="minorEastAsia"/>
              <w:noProof/>
            </w:rPr>
          </w:pPr>
          <w:hyperlink w:anchor="_Toc459902865" w:history="1">
            <w:r w:rsidR="00912B64" w:rsidRPr="00CB7870">
              <w:rPr>
                <w:rStyle w:val="Hyperlink"/>
                <w:noProof/>
              </w:rPr>
              <w:t>Environment</w:t>
            </w:r>
            <w:r w:rsidR="00912B64">
              <w:rPr>
                <w:noProof/>
                <w:webHidden/>
              </w:rPr>
              <w:tab/>
            </w:r>
            <w:r w:rsidR="00912B64">
              <w:rPr>
                <w:noProof/>
                <w:webHidden/>
              </w:rPr>
              <w:fldChar w:fldCharType="begin"/>
            </w:r>
            <w:r w:rsidR="00912B64">
              <w:rPr>
                <w:noProof/>
                <w:webHidden/>
              </w:rPr>
              <w:instrText xml:space="preserve"> PAGEREF _Toc459902865 \h </w:instrText>
            </w:r>
            <w:r w:rsidR="00912B64">
              <w:rPr>
                <w:noProof/>
                <w:webHidden/>
              </w:rPr>
            </w:r>
            <w:r w:rsidR="00912B64">
              <w:rPr>
                <w:noProof/>
                <w:webHidden/>
              </w:rPr>
              <w:fldChar w:fldCharType="separate"/>
            </w:r>
            <w:r w:rsidR="00912B64">
              <w:rPr>
                <w:noProof/>
                <w:webHidden/>
              </w:rPr>
              <w:t>22</w:t>
            </w:r>
            <w:r w:rsidR="00912B64">
              <w:rPr>
                <w:noProof/>
                <w:webHidden/>
              </w:rPr>
              <w:fldChar w:fldCharType="end"/>
            </w:r>
          </w:hyperlink>
        </w:p>
        <w:p w:rsidR="00665ACD" w:rsidRDefault="000202A0">
          <w:r>
            <w:rPr>
              <w:b/>
              <w:bCs/>
              <w:noProof/>
            </w:rPr>
            <w:fldChar w:fldCharType="end"/>
          </w:r>
        </w:p>
      </w:sdtContent>
    </w:sdt>
    <w:p w:rsidR="00665ACD" w:rsidRDefault="00665ACD">
      <w:pPr>
        <w:rPr>
          <w:rFonts w:asciiTheme="majorHAnsi" w:eastAsiaTheme="majorEastAsia" w:hAnsiTheme="majorHAnsi" w:cstheme="majorBidi"/>
          <w:b/>
          <w:bCs/>
          <w:color w:val="365F91" w:themeColor="accent1" w:themeShade="BF"/>
          <w:sz w:val="28"/>
          <w:szCs w:val="28"/>
        </w:rPr>
      </w:pPr>
      <w:r>
        <w:br w:type="page"/>
      </w:r>
    </w:p>
    <w:p w:rsidR="00665ACD" w:rsidRDefault="00665ACD" w:rsidP="00895221">
      <w:pPr>
        <w:pStyle w:val="Heading1"/>
      </w:pPr>
      <w:bookmarkStart w:id="0" w:name="_Toc459902825"/>
      <w:r>
        <w:lastRenderedPageBreak/>
        <w:t>Introduction</w:t>
      </w:r>
      <w:bookmarkEnd w:id="0"/>
    </w:p>
    <w:p w:rsidR="00DB6351" w:rsidRDefault="00665ACD" w:rsidP="00665ACD">
      <w:r>
        <w:t>The N</w:t>
      </w:r>
      <w:r w:rsidR="005E15A7">
        <w:t>VIDIA</w:t>
      </w:r>
      <w:r>
        <w:t xml:space="preserve"> </w:t>
      </w:r>
      <w:r w:rsidR="004002C4">
        <w:t>G</w:t>
      </w:r>
      <w:r w:rsidR="008C5387">
        <w:t>FN</w:t>
      </w:r>
      <w:r w:rsidR="004002C4">
        <w:t xml:space="preserve"> Link</w:t>
      </w:r>
      <w:r w:rsidR="00707778">
        <w:t xml:space="preserve"> </w:t>
      </w:r>
      <w:r>
        <w:t xml:space="preserve">SDK allows </w:t>
      </w:r>
      <w:r w:rsidR="005E15A7">
        <w:t xml:space="preserve">application </w:t>
      </w:r>
      <w:r>
        <w:t xml:space="preserve">developers to easily </w:t>
      </w:r>
      <w:r w:rsidR="00707778">
        <w:t>prepare</w:t>
      </w:r>
      <w:r>
        <w:t xml:space="preserve"> their software to run in </w:t>
      </w:r>
      <w:r w:rsidR="005E15A7">
        <w:t xml:space="preserve">NVIDIA’s cloud </w:t>
      </w:r>
      <w:r>
        <w:t>environment</w:t>
      </w:r>
      <w:r w:rsidR="00EA1ABE">
        <w:t>.</w:t>
      </w:r>
      <w:r w:rsidR="00DB6351">
        <w:t xml:space="preserve"> Integration is simple to do and doesn’t require a separate build process or target executable. The light weight library adds no performance cost when operating outside of the </w:t>
      </w:r>
      <w:r w:rsidR="008C5387">
        <w:t>GFN</w:t>
      </w:r>
      <w:r w:rsidR="00DB6351">
        <w:t xml:space="preserve"> environment, so </w:t>
      </w:r>
      <w:r w:rsidR="00707778">
        <w:t xml:space="preserve">it </w:t>
      </w:r>
      <w:r w:rsidR="00DB6351">
        <w:t xml:space="preserve">is safe to include in builds </w:t>
      </w:r>
      <w:r w:rsidR="00707778">
        <w:t>that</w:t>
      </w:r>
      <w:r w:rsidR="00DB6351">
        <w:t xml:space="preserve"> run on desktops or other environments.</w:t>
      </w:r>
    </w:p>
    <w:p w:rsidR="00DB6351" w:rsidRDefault="00DB6351" w:rsidP="00665ACD">
      <w:r>
        <w:t xml:space="preserve">This document provides step by step details of how to integrate the </w:t>
      </w:r>
      <w:r w:rsidR="004002C4">
        <w:t>G</w:t>
      </w:r>
      <w:r w:rsidR="008C5387">
        <w:t>FN</w:t>
      </w:r>
      <w:r w:rsidR="004002C4">
        <w:t xml:space="preserve"> Link</w:t>
      </w:r>
      <w:r w:rsidR="00707778">
        <w:t xml:space="preserve"> </w:t>
      </w:r>
      <w:r>
        <w:t>SDK into your application. For more detailed technical information about the architecture, refer to the architecture section later in this document.</w:t>
      </w:r>
    </w:p>
    <w:p w:rsidR="00665ACD" w:rsidRDefault="00665ACD" w:rsidP="00665ACD">
      <w:pPr>
        <w:pStyle w:val="Heading2"/>
      </w:pPr>
      <w:bookmarkStart w:id="1" w:name="_Toc459902826"/>
      <w:r>
        <w:t>Overview</w:t>
      </w:r>
      <w:bookmarkEnd w:id="1"/>
    </w:p>
    <w:p w:rsidR="008924A7" w:rsidRDefault="008924A7" w:rsidP="008924A7">
      <w:r>
        <w:t>The G</w:t>
      </w:r>
      <w:r w:rsidR="008C5387">
        <w:t>FN</w:t>
      </w:r>
      <w:r>
        <w:t xml:space="preserve"> Link SDK developer package consists of the following:</w:t>
      </w:r>
    </w:p>
    <w:p w:rsidR="008924A7" w:rsidRDefault="008924A7" w:rsidP="008924A7">
      <w:pPr>
        <w:spacing w:after="0"/>
      </w:pPr>
      <w:r>
        <w:t>Samples\...</w:t>
      </w:r>
      <w:r>
        <w:tab/>
      </w:r>
      <w:r>
        <w:tab/>
      </w:r>
      <w:r>
        <w:tab/>
        <w:t xml:space="preserve">Sample application </w:t>
      </w:r>
      <w:ins w:id="2" w:author="Kevin Klemmick" w:date="2016-08-25T15:36:00Z">
        <w:r w:rsidR="00F8506A">
          <w:t>implementations and tools</w:t>
        </w:r>
      </w:ins>
      <w:del w:id="3" w:author="Kevin Klemmick" w:date="2016-08-25T15:36:00Z">
        <w:r>
          <w:delText>integrations</w:delText>
        </w:r>
      </w:del>
      <w:r>
        <w:t>.</w:t>
      </w:r>
    </w:p>
    <w:p w:rsidR="008924A7" w:rsidRDefault="008924A7" w:rsidP="008924A7">
      <w:pPr>
        <w:spacing w:after="0"/>
        <w:rPr>
          <w:del w:id="4" w:author="Kevin Klemmick" w:date="2016-08-25T15:36:00Z"/>
        </w:rPr>
      </w:pPr>
      <w:del w:id="5" w:author="Kevin Klemmick" w:date="2016-08-25T15:36:00Z">
        <w:r>
          <w:delText>G</w:delText>
        </w:r>
        <w:r w:rsidR="008C5387">
          <w:delText>FN</w:delText>
        </w:r>
        <w:r>
          <w:delText>LinkSDK\bin\...</w:delText>
        </w:r>
        <w:r>
          <w:tab/>
        </w:r>
        <w:r>
          <w:tab/>
          <w:delText>Win32 tools useful for development and debugging</w:delText>
        </w:r>
      </w:del>
    </w:p>
    <w:p w:rsidR="008924A7" w:rsidRDefault="008924A7" w:rsidP="008924A7">
      <w:pPr>
        <w:spacing w:after="0"/>
      </w:pPr>
      <w:proofErr w:type="spellStart"/>
      <w:r>
        <w:t>G</w:t>
      </w:r>
      <w:r w:rsidR="008C5387">
        <w:t>FN</w:t>
      </w:r>
      <w:r>
        <w:t>LinkSDK</w:t>
      </w:r>
      <w:proofErr w:type="spellEnd"/>
      <w:r>
        <w:t>\</w:t>
      </w:r>
      <w:proofErr w:type="spellStart"/>
      <w:r>
        <w:t>dll</w:t>
      </w:r>
      <w:proofErr w:type="spellEnd"/>
      <w:r>
        <w:t>\...</w:t>
      </w:r>
      <w:r>
        <w:tab/>
      </w:r>
      <w:r>
        <w:tab/>
        <w:t xml:space="preserve">Prebuilt development </w:t>
      </w:r>
      <w:proofErr w:type="spellStart"/>
      <w:ins w:id="6" w:author="Kevin Klemmick" w:date="2016-08-25T15:36:00Z">
        <w:r>
          <w:t>dll</w:t>
        </w:r>
        <w:r w:rsidR="00F8506A">
          <w:t>s</w:t>
        </w:r>
      </w:ins>
      <w:proofErr w:type="spellEnd"/>
      <w:del w:id="7" w:author="Kevin Klemmick" w:date="2016-08-25T15:36:00Z">
        <w:r>
          <w:delText>dll</w:delText>
        </w:r>
      </w:del>
      <w:r>
        <w:t xml:space="preserve"> for running in a test environment</w:t>
      </w:r>
    </w:p>
    <w:p w:rsidR="008924A7" w:rsidRDefault="008924A7" w:rsidP="008924A7">
      <w:pPr>
        <w:spacing w:after="0"/>
      </w:pPr>
      <w:proofErr w:type="spellStart"/>
      <w:r>
        <w:t>G</w:t>
      </w:r>
      <w:r w:rsidR="008C5387">
        <w:t>FN</w:t>
      </w:r>
      <w:r>
        <w:t>LinkSDK</w:t>
      </w:r>
      <w:proofErr w:type="spellEnd"/>
      <w:r>
        <w:t>\include\...</w:t>
      </w:r>
      <w:r>
        <w:tab/>
      </w:r>
      <w:r>
        <w:tab/>
        <w:t>G</w:t>
      </w:r>
      <w:r w:rsidR="008C5387">
        <w:t>FN</w:t>
      </w:r>
      <w:r>
        <w:t xml:space="preserve"> Link public include files</w:t>
      </w:r>
    </w:p>
    <w:p w:rsidR="008924A7" w:rsidRDefault="008924A7" w:rsidP="008924A7">
      <w:pPr>
        <w:spacing w:after="0"/>
      </w:pPr>
      <w:proofErr w:type="spellStart"/>
      <w:r>
        <w:t>G</w:t>
      </w:r>
      <w:r w:rsidR="008C5387">
        <w:t>FN</w:t>
      </w:r>
      <w:r>
        <w:t>LinkSDK</w:t>
      </w:r>
      <w:proofErr w:type="spellEnd"/>
      <w:r>
        <w:t>\lib\...</w:t>
      </w:r>
      <w:r>
        <w:tab/>
      </w:r>
      <w:r>
        <w:tab/>
        <w:t>Prebuilt library files for various configurations</w:t>
      </w:r>
    </w:p>
    <w:p w:rsidR="008924A7" w:rsidRDefault="008924A7" w:rsidP="008924A7">
      <w:pPr>
        <w:spacing w:after="0"/>
      </w:pPr>
      <w:proofErr w:type="spellStart"/>
      <w:r>
        <w:t>G</w:t>
      </w:r>
      <w:r w:rsidR="008C5387">
        <w:t>FN</w:t>
      </w:r>
      <w:r>
        <w:t>LinkSDK</w:t>
      </w:r>
      <w:proofErr w:type="spellEnd"/>
      <w:r>
        <w:t>\props\...</w:t>
      </w:r>
      <w:r>
        <w:tab/>
      </w:r>
      <w:r>
        <w:tab/>
      </w:r>
      <w:proofErr w:type="spellStart"/>
      <w:r>
        <w:t>VisualStudio</w:t>
      </w:r>
      <w:proofErr w:type="spellEnd"/>
      <w:r>
        <w:t xml:space="preserve"> .props files for easy integration</w:t>
      </w:r>
    </w:p>
    <w:p w:rsidR="008924A7" w:rsidRDefault="008924A7" w:rsidP="008924A7">
      <w:pPr>
        <w:spacing w:after="0"/>
      </w:pPr>
      <w:proofErr w:type="spellStart"/>
      <w:r>
        <w:t>G</w:t>
      </w:r>
      <w:r w:rsidR="008C5387">
        <w:t>FN</w:t>
      </w:r>
      <w:r>
        <w:t>LinkSDK</w:t>
      </w:r>
      <w:proofErr w:type="spellEnd"/>
      <w:r>
        <w:t>\stubs\...</w:t>
      </w:r>
      <w:r>
        <w:tab/>
      </w:r>
      <w:r>
        <w:tab/>
        <w:t>Stubbed off implementation files that can be used for integration</w:t>
      </w:r>
    </w:p>
    <w:p w:rsidR="009706E4" w:rsidRDefault="009706E4" w:rsidP="008924A7">
      <w:pPr>
        <w:spacing w:after="0"/>
      </w:pPr>
    </w:p>
    <w:p w:rsidR="00DB6351" w:rsidRDefault="009706E4" w:rsidP="00EA1ABE">
      <w:r>
        <w:t>At present, NVIDIA provides two different methods you can use to integrate with G</w:t>
      </w:r>
      <w:r w:rsidR="008C5387">
        <w:t>FN</w:t>
      </w:r>
      <w:r>
        <w:t>.</w:t>
      </w:r>
      <w:r w:rsidR="00DB6351">
        <w:t xml:space="preserve"> Which choice is best for you depends on what language your application is written in and what works best for your </w:t>
      </w:r>
      <w:r w:rsidR="005E1EBC">
        <w:t xml:space="preserve">application's </w:t>
      </w:r>
      <w:proofErr w:type="gramStart"/>
      <w:r w:rsidR="00DB6351">
        <w:t>architecture.</w:t>
      </w:r>
      <w:proofErr w:type="gramEnd"/>
      <w:r w:rsidR="003810D7">
        <w:t xml:space="preserve"> </w:t>
      </w:r>
    </w:p>
    <w:p w:rsidR="003810D7" w:rsidRDefault="00F527DB" w:rsidP="004A74D9">
      <w:pPr>
        <w:spacing w:after="0"/>
        <w:ind w:left="900" w:hanging="900"/>
      </w:pPr>
      <w:r w:rsidRPr="00F527DB">
        <w:rPr>
          <w:b/>
        </w:rPr>
        <w:t>C</w:t>
      </w:r>
      <w:r w:rsidR="005E1EBC">
        <w:rPr>
          <w:b/>
        </w:rPr>
        <w:t xml:space="preserve"> </w:t>
      </w:r>
      <w:r w:rsidRPr="00F527DB">
        <w:rPr>
          <w:b/>
        </w:rPr>
        <w:t>API</w:t>
      </w:r>
      <w:r>
        <w:t xml:space="preserve">: </w:t>
      </w:r>
      <w:r w:rsidR="00DB6351">
        <w:t xml:space="preserve"> </w:t>
      </w:r>
      <w:r>
        <w:t xml:space="preserve"> </w:t>
      </w:r>
      <w:r w:rsidR="00826282">
        <w:tab/>
      </w:r>
      <w:r w:rsidR="00DB6351">
        <w:t xml:space="preserve">A traditional C library linked into your </w:t>
      </w:r>
      <w:r w:rsidR="005E1EBC">
        <w:t xml:space="preserve">application. </w:t>
      </w:r>
      <w:r w:rsidR="003810D7">
        <w:t>This option is best fo</w:t>
      </w:r>
      <w:r w:rsidR="00D95D9E">
        <w:t xml:space="preserve">r applications written in C </w:t>
      </w:r>
      <w:r w:rsidR="003810D7">
        <w:t xml:space="preserve">or other </w:t>
      </w:r>
      <w:r w:rsidR="00D95D9E">
        <w:t>unmanaged languages.</w:t>
      </w:r>
    </w:p>
    <w:p w:rsidR="005E1EBC" w:rsidRDefault="005E1EBC" w:rsidP="004A74D9">
      <w:pPr>
        <w:spacing w:after="0"/>
        <w:ind w:left="900" w:hanging="900"/>
      </w:pPr>
      <w:r w:rsidRPr="00F527DB">
        <w:rPr>
          <w:b/>
        </w:rPr>
        <w:t>C</w:t>
      </w:r>
      <w:r w:rsidR="00D95D9E">
        <w:rPr>
          <w:b/>
        </w:rPr>
        <w:t>++</w:t>
      </w:r>
      <w:r>
        <w:rPr>
          <w:b/>
        </w:rPr>
        <w:t xml:space="preserve"> </w:t>
      </w:r>
      <w:r w:rsidRPr="00F527DB">
        <w:rPr>
          <w:b/>
        </w:rPr>
        <w:t>API</w:t>
      </w:r>
      <w:r>
        <w:t>:   A</w:t>
      </w:r>
      <w:r w:rsidR="00D95D9E">
        <w:t>n object oriented API in C++</w:t>
      </w:r>
      <w:r>
        <w:t>. This</w:t>
      </w:r>
      <w:r w:rsidR="00D95D9E">
        <w:t xml:space="preserve"> may be preferable to the C API for those using C++</w:t>
      </w:r>
      <w:r w:rsidR="00707778">
        <w:t>.</w:t>
      </w:r>
    </w:p>
    <w:p w:rsidR="00F8506A" w:rsidRDefault="00F8506A" w:rsidP="004A74D9">
      <w:pPr>
        <w:spacing w:after="0"/>
        <w:ind w:left="900" w:hanging="900"/>
        <w:rPr>
          <w:ins w:id="8" w:author="Kevin Klemmick" w:date="2016-08-25T15:36:00Z"/>
        </w:rPr>
      </w:pPr>
      <w:ins w:id="9" w:author="Kevin Klemmick" w:date="2016-08-25T15:36:00Z">
        <w:r>
          <w:rPr>
            <w:b/>
          </w:rPr>
          <w:t>C# API</w:t>
        </w:r>
        <w:r w:rsidRPr="00F8506A">
          <w:t>:</w:t>
        </w:r>
        <w:r>
          <w:tab/>
          <w:t>A C-Sharp assembly for integration with C# applications.</w:t>
        </w:r>
      </w:ins>
    </w:p>
    <w:p w:rsidR="009706E4" w:rsidRDefault="009706E4" w:rsidP="004A74D9">
      <w:pPr>
        <w:spacing w:after="0"/>
        <w:ind w:left="900" w:hanging="900"/>
      </w:pPr>
    </w:p>
    <w:p w:rsidR="009706E4" w:rsidRDefault="009706E4" w:rsidP="004A74D9">
      <w:pPr>
        <w:spacing w:after="0"/>
        <w:ind w:left="900" w:hanging="900"/>
      </w:pPr>
    </w:p>
    <w:p w:rsidR="009706E4" w:rsidRDefault="009706E4">
      <w:pPr>
        <w:rPr>
          <w:rFonts w:asciiTheme="majorHAnsi" w:eastAsiaTheme="majorEastAsia" w:hAnsiTheme="majorHAnsi" w:cstheme="majorBidi"/>
          <w:b/>
          <w:bCs/>
          <w:color w:val="365F91" w:themeColor="accent1" w:themeShade="BF"/>
          <w:sz w:val="28"/>
          <w:szCs w:val="28"/>
        </w:rPr>
      </w:pPr>
      <w:r>
        <w:br w:type="page"/>
      </w:r>
    </w:p>
    <w:p w:rsidR="00E95684" w:rsidRDefault="00E95684" w:rsidP="00E95684">
      <w:pPr>
        <w:pStyle w:val="Heading1"/>
      </w:pPr>
      <w:bookmarkStart w:id="10" w:name="_Toc459902827"/>
      <w:r>
        <w:lastRenderedPageBreak/>
        <w:t>C API</w:t>
      </w:r>
      <w:bookmarkEnd w:id="10"/>
    </w:p>
    <w:p w:rsidR="00D71F3A" w:rsidRDefault="00D95D9E" w:rsidP="00E95684">
      <w:r>
        <w:t>The C API is the most straightforward integration method, as it uses a traditional C library</w:t>
      </w:r>
      <w:r w:rsidR="006F6A70">
        <w:t xml:space="preserve"> statically</w:t>
      </w:r>
      <w:r>
        <w:t xml:space="preserve"> linked to your application</w:t>
      </w:r>
      <w:r w:rsidR="00D71F3A">
        <w:t xml:space="preserve">. It provides a simple set of global methods to be called from your code, as well as a set of global method stubs that should be implemented by you. </w:t>
      </w:r>
    </w:p>
    <w:p w:rsidR="00D71F3A" w:rsidRDefault="00D71F3A" w:rsidP="00D71F3A">
      <w:r>
        <w:t>For an example implementation, you can refer to the “</w:t>
      </w:r>
      <w:proofErr w:type="spellStart"/>
      <w:r>
        <w:t>SampleCApplication</w:t>
      </w:r>
      <w:proofErr w:type="spellEnd"/>
      <w:r>
        <w:t xml:space="preserve">” project included in the </w:t>
      </w:r>
      <w:r w:rsidR="004002C4">
        <w:t>G</w:t>
      </w:r>
      <w:r w:rsidR="008C5387">
        <w:t>FN</w:t>
      </w:r>
      <w:r w:rsidR="004002C4">
        <w:t xml:space="preserve"> Link </w:t>
      </w:r>
      <w:r>
        <w:t>SDK package.</w:t>
      </w:r>
    </w:p>
    <w:p w:rsidR="00D95D9E" w:rsidRDefault="00D95D9E" w:rsidP="00E95684">
      <w:r>
        <w:t>Thes</w:t>
      </w:r>
      <w:r w:rsidR="006F6A70">
        <w:t>e steps will guide you with the</w:t>
      </w:r>
      <w:r>
        <w:t xml:space="preserve"> integration.</w:t>
      </w:r>
    </w:p>
    <w:p w:rsidR="00E95684" w:rsidRDefault="00D95D9E" w:rsidP="00E95684">
      <w:pPr>
        <w:pStyle w:val="Heading3"/>
      </w:pPr>
      <w:bookmarkStart w:id="11" w:name="_Toc459902828"/>
      <w:r>
        <w:t xml:space="preserve">1. </w:t>
      </w:r>
      <w:r w:rsidR="00026BF4">
        <w:t xml:space="preserve">Project </w:t>
      </w:r>
      <w:r w:rsidR="00E95684">
        <w:t>Setup</w:t>
      </w:r>
      <w:bookmarkEnd w:id="11"/>
    </w:p>
    <w:p w:rsidR="00444016" w:rsidRDefault="00444016" w:rsidP="00E95684">
      <w:r>
        <w:t>Copy the following file from the G</w:t>
      </w:r>
      <w:r w:rsidR="008C5387">
        <w:t>FN</w:t>
      </w:r>
      <w:r w:rsidR="004002C4">
        <w:t xml:space="preserve"> Link </w:t>
      </w:r>
      <w:r>
        <w:t>SDK directory to your application’s source code tree:</w:t>
      </w:r>
    </w:p>
    <w:p w:rsidR="00444016" w:rsidRDefault="004002C4" w:rsidP="00E95684">
      <w:proofErr w:type="spellStart"/>
      <w:r w:rsidRPr="004002C4">
        <w:t>G</w:t>
      </w:r>
      <w:r w:rsidR="008C5387">
        <w:t>FN</w:t>
      </w:r>
      <w:r w:rsidRPr="004002C4">
        <w:t>LinkSDK</w:t>
      </w:r>
      <w:proofErr w:type="spellEnd"/>
      <w:r w:rsidRPr="004002C4">
        <w:t>\stubs\C stubs</w:t>
      </w:r>
      <w:r>
        <w:t>\</w:t>
      </w:r>
      <w:proofErr w:type="spellStart"/>
      <w:r w:rsidR="00444016">
        <w:t>G</w:t>
      </w:r>
      <w:r w:rsidR="008C5387">
        <w:t>FN</w:t>
      </w:r>
      <w:r w:rsidR="00444016">
        <w:t>Application.c</w:t>
      </w:r>
      <w:proofErr w:type="spellEnd"/>
    </w:p>
    <w:p w:rsidR="009706E4" w:rsidRDefault="009706E4" w:rsidP="00E95684">
      <w:r>
        <w:t>Add the following include path to your compiler commands:</w:t>
      </w:r>
    </w:p>
    <w:p w:rsidR="009706E4" w:rsidRDefault="008C5387" w:rsidP="009706E4">
      <w:proofErr w:type="spellStart"/>
      <w:r>
        <w:t>GFN</w:t>
      </w:r>
      <w:r w:rsidR="009706E4">
        <w:t>LinkSDK</w:t>
      </w:r>
      <w:proofErr w:type="spellEnd"/>
      <w:r w:rsidR="009706E4">
        <w:t>\include</w:t>
      </w:r>
    </w:p>
    <w:p w:rsidR="004002C4" w:rsidRDefault="004002C4" w:rsidP="00E95684">
      <w:r>
        <w:t>Link to the appropriate .lib file in the following location:</w:t>
      </w:r>
    </w:p>
    <w:p w:rsidR="004002C4" w:rsidRDefault="004002C4" w:rsidP="00E95684">
      <w:proofErr w:type="spellStart"/>
      <w:r w:rsidRPr="004002C4">
        <w:t>G</w:t>
      </w:r>
      <w:r w:rsidR="008C5387">
        <w:t>FN</w:t>
      </w:r>
      <w:r w:rsidRPr="004002C4">
        <w:t>LinkSDK</w:t>
      </w:r>
      <w:proofErr w:type="spellEnd"/>
      <w:r w:rsidRPr="004002C4">
        <w:t>\lib</w:t>
      </w:r>
      <w:r w:rsidR="009706E4">
        <w:t>\...</w:t>
      </w:r>
    </w:p>
    <w:p w:rsidR="004002C4" w:rsidRDefault="004002C4" w:rsidP="00E95684">
      <w:r>
        <w:t>Precompiled libraries are included for Win32 (x86) and x64 architectures, Debug and Release configurations and MS v100, v110 and v120 platform toolsets.</w:t>
      </w:r>
    </w:p>
    <w:p w:rsidR="004002C4" w:rsidRDefault="004002C4" w:rsidP="004002C4">
      <w:pPr>
        <w:pBdr>
          <w:top w:val="single" w:sz="4" w:space="1" w:color="auto"/>
          <w:left w:val="single" w:sz="4" w:space="4" w:color="auto"/>
          <w:bottom w:val="single" w:sz="4" w:space="1" w:color="auto"/>
          <w:right w:val="single" w:sz="4" w:space="4" w:color="auto"/>
        </w:pBdr>
      </w:pPr>
      <w:r>
        <w:t>Note for VS 2010 – 2013 users:</w:t>
      </w:r>
    </w:p>
    <w:p w:rsidR="004002C4" w:rsidRDefault="004002C4" w:rsidP="004002C4">
      <w:pPr>
        <w:pBdr>
          <w:top w:val="single" w:sz="4" w:space="1" w:color="auto"/>
          <w:left w:val="single" w:sz="4" w:space="4" w:color="auto"/>
          <w:bottom w:val="single" w:sz="4" w:space="1" w:color="auto"/>
          <w:right w:val="single" w:sz="4" w:space="4" w:color="auto"/>
        </w:pBdr>
      </w:pPr>
      <w:r>
        <w:t xml:space="preserve">You can easily integrate the correct library into your project by adding the appropriate .props file using the </w:t>
      </w:r>
      <w:proofErr w:type="spellStart"/>
      <w:r>
        <w:t>PropertyManager</w:t>
      </w:r>
      <w:proofErr w:type="spellEnd"/>
      <w:r>
        <w:t>. There are two props files located here:</w:t>
      </w:r>
    </w:p>
    <w:p w:rsidR="004002C4" w:rsidRDefault="004002C4" w:rsidP="004002C4">
      <w:pPr>
        <w:pBdr>
          <w:top w:val="single" w:sz="4" w:space="1" w:color="auto"/>
          <w:left w:val="single" w:sz="4" w:space="4" w:color="auto"/>
          <w:bottom w:val="single" w:sz="4" w:space="1" w:color="auto"/>
          <w:right w:val="single" w:sz="4" w:space="4" w:color="auto"/>
        </w:pBdr>
      </w:pPr>
      <w:proofErr w:type="spellStart"/>
      <w:r w:rsidRPr="004002C4">
        <w:t>G</w:t>
      </w:r>
      <w:r w:rsidR="008C5387">
        <w:t>FN</w:t>
      </w:r>
      <w:r w:rsidRPr="004002C4">
        <w:t>LinkSDK</w:t>
      </w:r>
      <w:proofErr w:type="spellEnd"/>
      <w:r w:rsidRPr="004002C4">
        <w:t>\props</w:t>
      </w:r>
    </w:p>
    <w:p w:rsidR="004002C4" w:rsidRDefault="004002C4" w:rsidP="004E46B2">
      <w:pPr>
        <w:pBdr>
          <w:top w:val="single" w:sz="4" w:space="1" w:color="auto"/>
          <w:left w:val="single" w:sz="4" w:space="4" w:color="auto"/>
          <w:bottom w:val="single" w:sz="4" w:space="1" w:color="auto"/>
          <w:right w:val="single" w:sz="4" w:space="4" w:color="auto"/>
        </w:pBdr>
        <w:spacing w:after="0"/>
      </w:pPr>
      <w:proofErr w:type="spellStart"/>
      <w:r>
        <w:t>G</w:t>
      </w:r>
      <w:r w:rsidR="008C5387">
        <w:t>FN</w:t>
      </w:r>
      <w:r>
        <w:t>LinkSDK.props</w:t>
      </w:r>
      <w:proofErr w:type="spellEnd"/>
      <w:r>
        <w:t xml:space="preserve"> should be used if you’re using Multithreaded </w:t>
      </w:r>
      <w:proofErr w:type="spellStart"/>
      <w:r>
        <w:t>Dll</w:t>
      </w:r>
      <w:proofErr w:type="spellEnd"/>
      <w:r>
        <w:t xml:space="preserve"> CRT linkage (/MD option).</w:t>
      </w:r>
    </w:p>
    <w:p w:rsidR="004002C4" w:rsidRDefault="004002C4" w:rsidP="004002C4">
      <w:pPr>
        <w:pBdr>
          <w:top w:val="single" w:sz="4" w:space="1" w:color="auto"/>
          <w:left w:val="single" w:sz="4" w:space="4" w:color="auto"/>
          <w:bottom w:val="single" w:sz="4" w:space="1" w:color="auto"/>
          <w:right w:val="single" w:sz="4" w:space="4" w:color="auto"/>
        </w:pBdr>
      </w:pPr>
      <w:proofErr w:type="spellStart"/>
      <w:ins w:id="12" w:author="Kevin Klemmick" w:date="2016-08-25T15:36:00Z">
        <w:r>
          <w:t>G</w:t>
        </w:r>
        <w:r w:rsidR="008C5387">
          <w:t>FN</w:t>
        </w:r>
        <w:r>
          <w:t>Link</w:t>
        </w:r>
        <w:r w:rsidR="00F8506A">
          <w:t>SDKM</w:t>
        </w:r>
        <w:r>
          <w:t>T</w:t>
        </w:r>
      </w:ins>
      <w:del w:id="13" w:author="Kevin Klemmick" w:date="2016-08-25T15:36:00Z">
        <w:r>
          <w:delText>G</w:delText>
        </w:r>
        <w:r w:rsidR="008C5387">
          <w:delText>FN</w:delText>
        </w:r>
        <w:r>
          <w:delText>LinkSDKNT</w:delText>
        </w:r>
      </w:del>
      <w:r>
        <w:t>.props</w:t>
      </w:r>
      <w:proofErr w:type="spellEnd"/>
      <w:r>
        <w:t xml:space="preserve"> should be used if you’re using Multithreaded CRT linkage (/MT option).</w:t>
      </w:r>
    </w:p>
    <w:p w:rsidR="004E46B2" w:rsidRDefault="004E46B2" w:rsidP="004002C4">
      <w:pPr>
        <w:pBdr>
          <w:top w:val="single" w:sz="4" w:space="1" w:color="auto"/>
          <w:left w:val="single" w:sz="4" w:space="4" w:color="auto"/>
          <w:bottom w:val="single" w:sz="4" w:space="1" w:color="auto"/>
          <w:right w:val="single" w:sz="4" w:space="4" w:color="auto"/>
        </w:pBdr>
      </w:pPr>
      <w:r>
        <w:t>No further action should be required to correctly compile and link in this case.</w:t>
      </w:r>
    </w:p>
    <w:p w:rsidR="00026BF4" w:rsidRPr="00E95684" w:rsidRDefault="00B742A7" w:rsidP="00026BF4">
      <w:pPr>
        <w:pStyle w:val="Heading3"/>
      </w:pPr>
      <w:bookmarkStart w:id="14" w:name="_Toc459902829"/>
      <w:r>
        <w:t>2. G</w:t>
      </w:r>
      <w:r w:rsidR="008C5387">
        <w:t>FN</w:t>
      </w:r>
      <w:r w:rsidR="004E46B2">
        <w:t xml:space="preserve"> </w:t>
      </w:r>
      <w:r>
        <w:t>Setup and Shutdown</w:t>
      </w:r>
      <w:bookmarkEnd w:id="14"/>
    </w:p>
    <w:p w:rsidR="00E95684" w:rsidRDefault="00026BF4" w:rsidP="00026BF4">
      <w:r>
        <w:t xml:space="preserve">Add a call to </w:t>
      </w:r>
      <w:proofErr w:type="spellStart"/>
      <w:proofErr w:type="gramStart"/>
      <w:r w:rsidR="004E46B2">
        <w:rPr>
          <w:rFonts w:ascii="Consolas" w:hAnsi="Consolas" w:cs="Consolas"/>
          <w:color w:val="880000"/>
          <w:sz w:val="19"/>
          <w:szCs w:val="19"/>
          <w:highlight w:val="white"/>
        </w:rPr>
        <w:t>glInitializeG</w:t>
      </w:r>
      <w:r w:rsidR="008C5387">
        <w:rPr>
          <w:rFonts w:ascii="Consolas" w:hAnsi="Consolas" w:cs="Consolas"/>
          <w:color w:val="880000"/>
          <w:sz w:val="19"/>
          <w:szCs w:val="19"/>
          <w:highlight w:val="white"/>
        </w:rPr>
        <w:t>FN</w:t>
      </w:r>
      <w:r w:rsidR="004E46B2">
        <w:rPr>
          <w:rFonts w:ascii="Consolas" w:hAnsi="Consolas" w:cs="Consolas"/>
          <w:color w:val="880000"/>
          <w:sz w:val="19"/>
          <w:szCs w:val="19"/>
          <w:highlight w:val="white"/>
        </w:rPr>
        <w:t>LinkSDK</w:t>
      </w:r>
      <w:proofErr w:type="spellEnd"/>
      <w:r>
        <w:t>(</w:t>
      </w:r>
      <w:proofErr w:type="gramEnd"/>
      <w:r>
        <w:t xml:space="preserve">) to your application’s </w:t>
      </w:r>
      <w:r w:rsidR="006F6A70">
        <w:t>startup code</w:t>
      </w:r>
      <w:r w:rsidR="00B742A7">
        <w:t xml:space="preserve">. </w:t>
      </w:r>
    </w:p>
    <w:p w:rsidR="006F6A70" w:rsidRDefault="00026BF4" w:rsidP="00026BF4">
      <w:r>
        <w:t xml:space="preserve">Add a call to </w:t>
      </w:r>
      <w:proofErr w:type="spellStart"/>
      <w:proofErr w:type="gramStart"/>
      <w:r w:rsidR="004E46B2">
        <w:rPr>
          <w:rFonts w:ascii="Consolas" w:hAnsi="Consolas" w:cs="Consolas"/>
          <w:color w:val="880000"/>
          <w:sz w:val="19"/>
          <w:szCs w:val="19"/>
          <w:highlight w:val="white"/>
        </w:rPr>
        <w:t>glShutdownG</w:t>
      </w:r>
      <w:r w:rsidR="008C5387">
        <w:rPr>
          <w:rFonts w:ascii="Consolas" w:hAnsi="Consolas" w:cs="Consolas"/>
          <w:color w:val="880000"/>
          <w:sz w:val="19"/>
          <w:szCs w:val="19"/>
          <w:highlight w:val="white"/>
        </w:rPr>
        <w:t>FN</w:t>
      </w:r>
      <w:r w:rsidR="004E46B2">
        <w:rPr>
          <w:rFonts w:ascii="Consolas" w:hAnsi="Consolas" w:cs="Consolas"/>
          <w:color w:val="880000"/>
          <w:sz w:val="19"/>
          <w:szCs w:val="19"/>
          <w:highlight w:val="white"/>
        </w:rPr>
        <w:t>LinkSDK</w:t>
      </w:r>
      <w:proofErr w:type="spellEnd"/>
      <w:r>
        <w:t>(</w:t>
      </w:r>
      <w:proofErr w:type="gramEnd"/>
      <w:r>
        <w:t xml:space="preserve">) to your application’s shutdown </w:t>
      </w:r>
      <w:r w:rsidR="006F6A70">
        <w:t>code.</w:t>
      </w:r>
    </w:p>
    <w:p w:rsidR="006F6A70" w:rsidRDefault="004E46B2" w:rsidP="00026BF4">
      <w:r>
        <w:t>You will need to include "</w:t>
      </w:r>
      <w:proofErr w:type="spellStart"/>
      <w:r>
        <w:t>G</w:t>
      </w:r>
      <w:r w:rsidR="008C5387">
        <w:t>FN</w:t>
      </w:r>
      <w:r>
        <w:t>Link</w:t>
      </w:r>
      <w:r w:rsidR="006F6A70">
        <w:t>SDK_</w:t>
      </w:r>
      <w:r>
        <w:t>C</w:t>
      </w:r>
      <w:r w:rsidR="006F6A70">
        <w:t>API.h</w:t>
      </w:r>
      <w:proofErr w:type="spellEnd"/>
      <w:r w:rsidR="006F6A70">
        <w:t>"</w:t>
      </w:r>
      <w:r w:rsidR="00886732">
        <w:t xml:space="preserve"> </w:t>
      </w:r>
      <w:r w:rsidR="006F6A70">
        <w:t>for these definitions.</w:t>
      </w:r>
    </w:p>
    <w:p w:rsidR="006F6A70" w:rsidRDefault="006F6A70" w:rsidP="00026BF4">
      <w:r>
        <w:t xml:space="preserve">An Initialize/Shutdown pair should be added each time a process that needs to communicate with </w:t>
      </w:r>
      <w:r w:rsidR="004E46B2">
        <w:t>G</w:t>
      </w:r>
      <w:r w:rsidR="008C5387">
        <w:t>FN</w:t>
      </w:r>
      <w:r>
        <w:t xml:space="preserve"> is started. For example, if you have a launcher that implements the patching methods and a game </w:t>
      </w:r>
      <w:r>
        <w:lastRenderedPageBreak/>
        <w:t>executable that implements the log-in methods, both should call Initialize at startup and Shutdown during shutdown.</w:t>
      </w:r>
    </w:p>
    <w:p w:rsidR="00B742A7" w:rsidRPr="00E95684" w:rsidRDefault="00B742A7" w:rsidP="00B742A7">
      <w:pPr>
        <w:pStyle w:val="Heading3"/>
      </w:pPr>
      <w:bookmarkStart w:id="15" w:name="_Toc459902830"/>
      <w:r>
        <w:t>3. Implement G</w:t>
      </w:r>
      <w:r w:rsidR="008C5387">
        <w:t>FN</w:t>
      </w:r>
      <w:r w:rsidR="004E46B2">
        <w:t xml:space="preserve"> </w:t>
      </w:r>
      <w:r>
        <w:t>Application Methods</w:t>
      </w:r>
      <w:bookmarkEnd w:id="15"/>
    </w:p>
    <w:p w:rsidR="00D71F3A" w:rsidRDefault="00B742A7" w:rsidP="00026BF4">
      <w:r>
        <w:t xml:space="preserve">You should now begin implementing the methods stubbed out in the </w:t>
      </w:r>
      <w:proofErr w:type="spellStart"/>
      <w:proofErr w:type="gramStart"/>
      <w:r>
        <w:t>G</w:t>
      </w:r>
      <w:r w:rsidR="008C5387">
        <w:t>FN</w:t>
      </w:r>
      <w:r>
        <w:t>Application.c</w:t>
      </w:r>
      <w:proofErr w:type="spellEnd"/>
      <w:r>
        <w:t xml:space="preserve"> </w:t>
      </w:r>
      <w:r w:rsidR="00D71F3A">
        <w:t xml:space="preserve"> </w:t>
      </w:r>
      <w:r>
        <w:t>file</w:t>
      </w:r>
      <w:proofErr w:type="gramEnd"/>
      <w:r>
        <w:t xml:space="preserve"> that you copied into your project in step 1.</w:t>
      </w:r>
      <w:r w:rsidR="00D71F3A">
        <w:t xml:space="preserve"> See the G</w:t>
      </w:r>
      <w:r w:rsidR="008C5387">
        <w:t>FN</w:t>
      </w:r>
      <w:r w:rsidR="00D71F3A">
        <w:t xml:space="preserve"> Application Methods section for a detailed explanation </w:t>
      </w:r>
      <w:r w:rsidR="004E7D30">
        <w:t>of what each method should do.</w:t>
      </w:r>
    </w:p>
    <w:p w:rsidR="00D71F3A" w:rsidRPr="00E95684" w:rsidRDefault="00D71F3A" w:rsidP="00D71F3A">
      <w:pPr>
        <w:pStyle w:val="Heading3"/>
      </w:pPr>
      <w:bookmarkStart w:id="16" w:name="_Toc459902831"/>
      <w:r>
        <w:t>4. Add G</w:t>
      </w:r>
      <w:r w:rsidR="008C5387">
        <w:t>FN</w:t>
      </w:r>
      <w:r w:rsidR="004E46B2">
        <w:t xml:space="preserve"> Link </w:t>
      </w:r>
      <w:r>
        <w:t>API Calls</w:t>
      </w:r>
      <w:bookmarkEnd w:id="16"/>
      <w:r>
        <w:t xml:space="preserve"> </w:t>
      </w:r>
    </w:p>
    <w:p w:rsidR="00D71F3A" w:rsidRDefault="00D71F3A" w:rsidP="00026BF4">
      <w:r>
        <w:t>Lastly, you'll need to place G</w:t>
      </w:r>
      <w:r w:rsidR="008C5387">
        <w:t>FN</w:t>
      </w:r>
      <w:r>
        <w:t xml:space="preserve"> API calls in the appropriate loca</w:t>
      </w:r>
      <w:r w:rsidR="004E46B2">
        <w:t>tions in your code. See the G</w:t>
      </w:r>
      <w:r w:rsidR="008C5387">
        <w:t>FN</w:t>
      </w:r>
      <w:r w:rsidR="004E46B2">
        <w:t xml:space="preserve"> Link</w:t>
      </w:r>
      <w:r>
        <w:t xml:space="preserve"> API Methods section for a detailed explanation of each method.</w:t>
      </w:r>
      <w:r w:rsidRPr="00D71F3A">
        <w:t xml:space="preserve"> </w:t>
      </w:r>
    </w:p>
    <w:p w:rsidR="00D71F3A" w:rsidRDefault="00D71F3A" w:rsidP="00026BF4">
      <w:r>
        <w:t>You will need to include "</w:t>
      </w:r>
      <w:proofErr w:type="spellStart"/>
      <w:r w:rsidR="004E46B2">
        <w:t>G</w:t>
      </w:r>
      <w:r w:rsidR="008C5387">
        <w:t>FN</w:t>
      </w:r>
      <w:r w:rsidR="004E46B2">
        <w:t>LinkSDK_CAPI.h</w:t>
      </w:r>
      <w:proofErr w:type="spellEnd"/>
      <w:r>
        <w:t xml:space="preserve">" from any file that </w:t>
      </w:r>
      <w:r w:rsidR="004E7D30">
        <w:t>calls into the G</w:t>
      </w:r>
      <w:r w:rsidR="008C5387">
        <w:t>FN</w:t>
      </w:r>
      <w:r w:rsidR="004E7D30">
        <w:t xml:space="preserve"> API.</w:t>
      </w:r>
    </w:p>
    <w:p w:rsidR="00D71F3A" w:rsidRDefault="00D71F3A" w:rsidP="00026BF4">
      <w:r>
        <w:t xml:space="preserve">Note that in order to prevent any name collisions, all </w:t>
      </w:r>
      <w:r w:rsidR="004E46B2">
        <w:t>G</w:t>
      </w:r>
      <w:r w:rsidR="008C5387">
        <w:t>FN</w:t>
      </w:r>
      <w:r w:rsidR="004E46B2">
        <w:t xml:space="preserve"> Link </w:t>
      </w:r>
      <w:r>
        <w:t>C A</w:t>
      </w:r>
      <w:r w:rsidR="004E46B2">
        <w:t>PI methods are prefixed by “</w:t>
      </w:r>
      <w:proofErr w:type="spellStart"/>
      <w:r w:rsidR="004E46B2">
        <w:t>gl</w:t>
      </w:r>
      <w:proofErr w:type="spellEnd"/>
      <w:r>
        <w:t>”.</w:t>
      </w:r>
    </w:p>
    <w:p w:rsidR="009706E4" w:rsidRDefault="009706E4">
      <w:pPr>
        <w:rPr>
          <w:rFonts w:asciiTheme="majorHAnsi" w:eastAsiaTheme="majorEastAsia" w:hAnsiTheme="majorHAnsi" w:cstheme="majorBidi"/>
          <w:b/>
          <w:bCs/>
          <w:color w:val="365F91" w:themeColor="accent1" w:themeShade="BF"/>
          <w:sz w:val="28"/>
          <w:szCs w:val="28"/>
        </w:rPr>
      </w:pPr>
      <w:r>
        <w:br w:type="page"/>
      </w:r>
    </w:p>
    <w:p w:rsidR="00444016" w:rsidRDefault="00444016" w:rsidP="00444016">
      <w:pPr>
        <w:pStyle w:val="Heading1"/>
      </w:pPr>
      <w:bookmarkStart w:id="17" w:name="_Toc459902832"/>
      <w:r>
        <w:lastRenderedPageBreak/>
        <w:t>C++ API</w:t>
      </w:r>
      <w:bookmarkEnd w:id="17"/>
    </w:p>
    <w:p w:rsidR="00444016" w:rsidRDefault="00444016" w:rsidP="00444016">
      <w:r>
        <w:t xml:space="preserve">The C++ API provides an object oriented API as well as the advantage of a unique namespace, but is otherwise similar to the C API. C++ developers can choose to implement the stub class provided by NVidia or interface with </w:t>
      </w:r>
      <w:r w:rsidR="004E46B2">
        <w:t>G</w:t>
      </w:r>
      <w:r w:rsidR="008C5387">
        <w:t>FN</w:t>
      </w:r>
      <w:r>
        <w:t xml:space="preserve"> only through the C API methods using the ‘</w:t>
      </w:r>
      <w:proofErr w:type="spellStart"/>
      <w:r w:rsidR="004E46B2">
        <w:t>G</w:t>
      </w:r>
      <w:r w:rsidR="008C5387">
        <w:t>FN</w:t>
      </w:r>
      <w:r w:rsidR="004E46B2">
        <w:t>LinkSDK</w:t>
      </w:r>
      <w:proofErr w:type="spellEnd"/>
      <w:r w:rsidR="004E46B2">
        <w:t>’</w:t>
      </w:r>
      <w:r>
        <w:t xml:space="preserve"> namespace.</w:t>
      </w:r>
    </w:p>
    <w:p w:rsidR="00D71F3A" w:rsidRDefault="00D71F3A" w:rsidP="00D71F3A">
      <w:r>
        <w:t>For an example implementation, you can refer to the “</w:t>
      </w:r>
      <w:proofErr w:type="spellStart"/>
      <w:r>
        <w:t>SampleC</w:t>
      </w:r>
      <w:r w:rsidR="004E46B2">
        <w:t>PP</w:t>
      </w:r>
      <w:r>
        <w:t>Applicati</w:t>
      </w:r>
      <w:r w:rsidR="004E46B2">
        <w:t>on</w:t>
      </w:r>
      <w:proofErr w:type="spellEnd"/>
      <w:r w:rsidR="004E46B2">
        <w:t>” project included in the G</w:t>
      </w:r>
      <w:r w:rsidR="008C5387">
        <w:t>FN</w:t>
      </w:r>
      <w:r w:rsidR="004E46B2">
        <w:t xml:space="preserve"> Link</w:t>
      </w:r>
      <w:r>
        <w:t xml:space="preserve"> SDK package.</w:t>
      </w:r>
    </w:p>
    <w:p w:rsidR="00D71F3A" w:rsidRDefault="00D71F3A" w:rsidP="00D71F3A">
      <w:r>
        <w:t>These steps will guide you with your integration.</w:t>
      </w:r>
    </w:p>
    <w:p w:rsidR="00444016" w:rsidRDefault="00D71F3A" w:rsidP="00444016">
      <w:pPr>
        <w:pStyle w:val="Heading3"/>
      </w:pPr>
      <w:bookmarkStart w:id="18" w:name="_Toc459902833"/>
      <w:r>
        <w:t xml:space="preserve">1. </w:t>
      </w:r>
      <w:r w:rsidR="00444016">
        <w:t>Project Setup</w:t>
      </w:r>
      <w:bookmarkEnd w:id="18"/>
    </w:p>
    <w:p w:rsidR="00444016" w:rsidRDefault="00444016" w:rsidP="00444016">
      <w:r>
        <w:t>Copy one t</w:t>
      </w:r>
      <w:r w:rsidR="004E46B2">
        <w:t>he following files from the G</w:t>
      </w:r>
      <w:r w:rsidR="008C5387">
        <w:t>FN</w:t>
      </w:r>
      <w:r w:rsidR="004E46B2">
        <w:t xml:space="preserve"> Link</w:t>
      </w:r>
      <w:r>
        <w:t xml:space="preserve"> SDK directory to your application’s source code tree</w:t>
      </w:r>
      <w:r w:rsidR="004E46B2">
        <w:t xml:space="preserve">. Use the .c file if you wish to use </w:t>
      </w:r>
      <w:r>
        <w:t xml:space="preserve">C API methods or use </w:t>
      </w:r>
      <w:r w:rsidR="004E46B2">
        <w:t>the .</w:t>
      </w:r>
      <w:proofErr w:type="spellStart"/>
      <w:r w:rsidR="004E46B2">
        <w:t>cpp</w:t>
      </w:r>
      <w:proofErr w:type="spellEnd"/>
      <w:r w:rsidR="004E46B2">
        <w:t xml:space="preserve"> file if you wish to use </w:t>
      </w:r>
      <w:r>
        <w:t>the C++ API:</w:t>
      </w:r>
    </w:p>
    <w:p w:rsidR="00444016" w:rsidRDefault="004E46B2" w:rsidP="00444016">
      <w:pPr>
        <w:spacing w:after="0"/>
      </w:pPr>
      <w:proofErr w:type="spellStart"/>
      <w:r w:rsidRPr="004002C4">
        <w:t>G</w:t>
      </w:r>
      <w:r w:rsidR="008C5387">
        <w:t>FN</w:t>
      </w:r>
      <w:r w:rsidRPr="004002C4">
        <w:t>LinkSDK</w:t>
      </w:r>
      <w:proofErr w:type="spellEnd"/>
      <w:r w:rsidRPr="004002C4">
        <w:t>\stubs\C stubs</w:t>
      </w:r>
      <w:r>
        <w:t>\</w:t>
      </w:r>
      <w:proofErr w:type="spellStart"/>
      <w:r>
        <w:t>G</w:t>
      </w:r>
      <w:r w:rsidR="008C5387">
        <w:t>FN</w:t>
      </w:r>
      <w:r w:rsidR="00444016">
        <w:t>Application.c</w:t>
      </w:r>
      <w:proofErr w:type="spellEnd"/>
    </w:p>
    <w:p w:rsidR="00444016" w:rsidRDefault="004E46B2" w:rsidP="00444016">
      <w:proofErr w:type="spellStart"/>
      <w:r w:rsidRPr="004002C4">
        <w:t>G</w:t>
      </w:r>
      <w:r w:rsidR="008C5387">
        <w:t>FN</w:t>
      </w:r>
      <w:r w:rsidRPr="004002C4">
        <w:t>LinkSDK</w:t>
      </w:r>
      <w:proofErr w:type="spellEnd"/>
      <w:r w:rsidRPr="004002C4">
        <w:t>\stubs\C</w:t>
      </w:r>
      <w:r>
        <w:t>++</w:t>
      </w:r>
      <w:r w:rsidRPr="004002C4">
        <w:t xml:space="preserve"> stubs</w:t>
      </w:r>
      <w:r>
        <w:t>\G</w:t>
      </w:r>
      <w:r w:rsidR="008C5387">
        <w:t>FN</w:t>
      </w:r>
      <w:r w:rsidR="00444016">
        <w:t>Application.cpp</w:t>
      </w:r>
    </w:p>
    <w:p w:rsidR="009706E4" w:rsidRDefault="009706E4" w:rsidP="009706E4">
      <w:r>
        <w:t>Add the following include path to your compiler commands:</w:t>
      </w:r>
    </w:p>
    <w:p w:rsidR="009706E4" w:rsidRDefault="009706E4" w:rsidP="009706E4">
      <w:proofErr w:type="spellStart"/>
      <w:r>
        <w:t>G</w:t>
      </w:r>
      <w:r w:rsidR="008C5387">
        <w:t>FN</w:t>
      </w:r>
      <w:r>
        <w:t>LinkSDK</w:t>
      </w:r>
      <w:proofErr w:type="spellEnd"/>
      <w:r>
        <w:t>\include</w:t>
      </w:r>
    </w:p>
    <w:p w:rsidR="009706E4" w:rsidRDefault="009706E4" w:rsidP="009706E4">
      <w:r>
        <w:t>Link to the appropriate .lib file in the following location:</w:t>
      </w:r>
    </w:p>
    <w:p w:rsidR="009706E4" w:rsidRDefault="009706E4" w:rsidP="009706E4">
      <w:proofErr w:type="spellStart"/>
      <w:r w:rsidRPr="004002C4">
        <w:t>G</w:t>
      </w:r>
      <w:r w:rsidR="008C5387">
        <w:t>FN</w:t>
      </w:r>
      <w:r w:rsidRPr="004002C4">
        <w:t>LinkSDK</w:t>
      </w:r>
      <w:proofErr w:type="spellEnd"/>
      <w:r w:rsidRPr="004002C4">
        <w:t>\lib</w:t>
      </w:r>
      <w:r>
        <w:t>\...</w:t>
      </w:r>
    </w:p>
    <w:p w:rsidR="004E46B2" w:rsidRDefault="004E46B2" w:rsidP="004E46B2">
      <w:r>
        <w:t>Precompiled libraries are included for Win32 (x86) and x64 architectures, Debug and Release configurations and MS v100, v110 and v120 platform toolsets.</w:t>
      </w:r>
    </w:p>
    <w:p w:rsidR="004E46B2" w:rsidRDefault="004E46B2" w:rsidP="004E46B2">
      <w:pPr>
        <w:pBdr>
          <w:top w:val="single" w:sz="4" w:space="1" w:color="auto"/>
          <w:left w:val="single" w:sz="4" w:space="4" w:color="auto"/>
          <w:bottom w:val="single" w:sz="4" w:space="1" w:color="auto"/>
          <w:right w:val="single" w:sz="4" w:space="4" w:color="auto"/>
        </w:pBdr>
      </w:pPr>
      <w:r>
        <w:t>Note for VS 2010 – 2013 users:</w:t>
      </w:r>
    </w:p>
    <w:p w:rsidR="004E46B2" w:rsidRDefault="004E46B2" w:rsidP="004E46B2">
      <w:pPr>
        <w:pBdr>
          <w:top w:val="single" w:sz="4" w:space="1" w:color="auto"/>
          <w:left w:val="single" w:sz="4" w:space="4" w:color="auto"/>
          <w:bottom w:val="single" w:sz="4" w:space="1" w:color="auto"/>
          <w:right w:val="single" w:sz="4" w:space="4" w:color="auto"/>
        </w:pBdr>
      </w:pPr>
      <w:r>
        <w:t xml:space="preserve">You can easily integrate the correct library into your project by adding the appropriate .props file using the </w:t>
      </w:r>
      <w:proofErr w:type="spellStart"/>
      <w:r>
        <w:t>PropertyManager</w:t>
      </w:r>
      <w:proofErr w:type="spellEnd"/>
      <w:r>
        <w:t>. There are two props files located here:</w:t>
      </w:r>
    </w:p>
    <w:p w:rsidR="004E46B2" w:rsidRDefault="004E46B2" w:rsidP="004E46B2">
      <w:pPr>
        <w:pBdr>
          <w:top w:val="single" w:sz="4" w:space="1" w:color="auto"/>
          <w:left w:val="single" w:sz="4" w:space="4" w:color="auto"/>
          <w:bottom w:val="single" w:sz="4" w:space="1" w:color="auto"/>
          <w:right w:val="single" w:sz="4" w:space="4" w:color="auto"/>
        </w:pBdr>
      </w:pPr>
      <w:proofErr w:type="spellStart"/>
      <w:r w:rsidRPr="004002C4">
        <w:t>G</w:t>
      </w:r>
      <w:r w:rsidR="008C5387">
        <w:t>FN</w:t>
      </w:r>
      <w:r w:rsidRPr="004002C4">
        <w:t>LinkSDK</w:t>
      </w:r>
      <w:proofErr w:type="spellEnd"/>
      <w:r w:rsidRPr="004002C4">
        <w:t>\props</w:t>
      </w:r>
    </w:p>
    <w:p w:rsidR="004E46B2" w:rsidRDefault="004E46B2" w:rsidP="004E46B2">
      <w:pPr>
        <w:pBdr>
          <w:top w:val="single" w:sz="4" w:space="1" w:color="auto"/>
          <w:left w:val="single" w:sz="4" w:space="4" w:color="auto"/>
          <w:bottom w:val="single" w:sz="4" w:space="1" w:color="auto"/>
          <w:right w:val="single" w:sz="4" w:space="4" w:color="auto"/>
        </w:pBdr>
        <w:spacing w:after="0"/>
      </w:pPr>
      <w:proofErr w:type="spellStart"/>
      <w:r>
        <w:t>G</w:t>
      </w:r>
      <w:r w:rsidR="008C5387">
        <w:t>FN</w:t>
      </w:r>
      <w:r>
        <w:t>LinkSDK.props</w:t>
      </w:r>
      <w:proofErr w:type="spellEnd"/>
      <w:r>
        <w:t xml:space="preserve"> should be used if you’re using Multithreaded </w:t>
      </w:r>
      <w:proofErr w:type="spellStart"/>
      <w:r>
        <w:t>Dll</w:t>
      </w:r>
      <w:proofErr w:type="spellEnd"/>
      <w:r>
        <w:t xml:space="preserve"> CRT linkage (/MD option).</w:t>
      </w:r>
    </w:p>
    <w:p w:rsidR="004E46B2" w:rsidRDefault="004E46B2" w:rsidP="004E46B2">
      <w:pPr>
        <w:pBdr>
          <w:top w:val="single" w:sz="4" w:space="1" w:color="auto"/>
          <w:left w:val="single" w:sz="4" w:space="4" w:color="auto"/>
          <w:bottom w:val="single" w:sz="4" w:space="1" w:color="auto"/>
          <w:right w:val="single" w:sz="4" w:space="4" w:color="auto"/>
        </w:pBdr>
      </w:pPr>
      <w:proofErr w:type="spellStart"/>
      <w:r>
        <w:t>G</w:t>
      </w:r>
      <w:r w:rsidR="008C5387">
        <w:t>FN</w:t>
      </w:r>
      <w:r>
        <w:t>LinkSDKNT.props</w:t>
      </w:r>
      <w:proofErr w:type="spellEnd"/>
      <w:r>
        <w:t xml:space="preserve"> should be used if you’re using Multithreaded CRT linkage (/MT option).</w:t>
      </w:r>
    </w:p>
    <w:p w:rsidR="004E46B2" w:rsidRDefault="004E46B2" w:rsidP="004E46B2">
      <w:pPr>
        <w:pBdr>
          <w:top w:val="single" w:sz="4" w:space="1" w:color="auto"/>
          <w:left w:val="single" w:sz="4" w:space="4" w:color="auto"/>
          <w:bottom w:val="single" w:sz="4" w:space="1" w:color="auto"/>
          <w:right w:val="single" w:sz="4" w:space="4" w:color="auto"/>
        </w:pBdr>
      </w:pPr>
      <w:r>
        <w:t>No further action should be required to correctly compile and link in this case.</w:t>
      </w:r>
    </w:p>
    <w:p w:rsidR="00D71F3A" w:rsidRPr="00E95684" w:rsidRDefault="00D71F3A" w:rsidP="00D71F3A">
      <w:pPr>
        <w:pStyle w:val="Heading3"/>
      </w:pPr>
      <w:bookmarkStart w:id="19" w:name="_Toc459902834"/>
      <w:r>
        <w:t>2. G</w:t>
      </w:r>
      <w:r w:rsidR="008C5387">
        <w:t>FN</w:t>
      </w:r>
      <w:r>
        <w:t xml:space="preserve"> Setup and Shutdown</w:t>
      </w:r>
      <w:bookmarkEnd w:id="19"/>
    </w:p>
    <w:p w:rsidR="00886732" w:rsidRDefault="00D71F3A" w:rsidP="00D71F3A">
      <w:r>
        <w:t xml:space="preserve">Add a call to </w:t>
      </w:r>
      <w:proofErr w:type="spellStart"/>
      <w:r w:rsidR="004E46B2">
        <w:rPr>
          <w:rFonts w:ascii="Consolas" w:hAnsi="Consolas" w:cs="Consolas"/>
          <w:color w:val="216F85"/>
          <w:sz w:val="19"/>
          <w:szCs w:val="19"/>
          <w:highlight w:val="white"/>
        </w:rPr>
        <w:t>G</w:t>
      </w:r>
      <w:r w:rsidR="008C5387">
        <w:rPr>
          <w:rFonts w:ascii="Consolas" w:hAnsi="Consolas" w:cs="Consolas"/>
          <w:color w:val="216F85"/>
          <w:sz w:val="19"/>
          <w:szCs w:val="19"/>
          <w:highlight w:val="white"/>
        </w:rPr>
        <w:t>FN</w:t>
      </w:r>
      <w:r w:rsidR="004E46B2">
        <w:rPr>
          <w:rFonts w:ascii="Consolas" w:hAnsi="Consolas" w:cs="Consolas"/>
          <w:color w:val="216F85"/>
          <w:sz w:val="19"/>
          <w:szCs w:val="19"/>
          <w:highlight w:val="white"/>
        </w:rPr>
        <w:t>LinkSDK</w:t>
      </w:r>
      <w:proofErr w:type="spellEnd"/>
      <w:r w:rsidR="004E46B2">
        <w:rPr>
          <w:rFonts w:ascii="Consolas" w:hAnsi="Consolas" w:cs="Consolas"/>
          <w:color w:val="000000"/>
          <w:sz w:val="19"/>
          <w:szCs w:val="19"/>
          <w:highlight w:val="white"/>
        </w:rPr>
        <w:t>::</w:t>
      </w:r>
      <w:proofErr w:type="spellStart"/>
      <w:proofErr w:type="gramStart"/>
      <w:r w:rsidR="004E46B2">
        <w:rPr>
          <w:rFonts w:ascii="Consolas" w:hAnsi="Consolas" w:cs="Consolas"/>
          <w:color w:val="880000"/>
          <w:sz w:val="19"/>
          <w:szCs w:val="19"/>
          <w:highlight w:val="white"/>
        </w:rPr>
        <w:t>InitializeG</w:t>
      </w:r>
      <w:r w:rsidR="008C5387">
        <w:rPr>
          <w:rFonts w:ascii="Consolas" w:hAnsi="Consolas" w:cs="Consolas"/>
          <w:color w:val="880000"/>
          <w:sz w:val="19"/>
          <w:szCs w:val="19"/>
          <w:highlight w:val="white"/>
        </w:rPr>
        <w:t>FN</w:t>
      </w:r>
      <w:r w:rsidR="004E46B2">
        <w:rPr>
          <w:rFonts w:ascii="Consolas" w:hAnsi="Consolas" w:cs="Consolas"/>
          <w:color w:val="880000"/>
          <w:sz w:val="19"/>
          <w:szCs w:val="19"/>
          <w:highlight w:val="white"/>
        </w:rPr>
        <w:t>LinkSDK</w:t>
      </w:r>
      <w:proofErr w:type="spellEnd"/>
      <w:r w:rsidR="004E46B2">
        <w:rPr>
          <w:rFonts w:ascii="Consolas" w:hAnsi="Consolas" w:cs="Consolas"/>
          <w:color w:val="000000"/>
          <w:sz w:val="19"/>
          <w:szCs w:val="19"/>
          <w:highlight w:val="white"/>
        </w:rPr>
        <w:t>(</w:t>
      </w:r>
      <w:proofErr w:type="gramEnd"/>
      <w:r w:rsidR="004E46B2">
        <w:rPr>
          <w:rFonts w:ascii="Consolas" w:hAnsi="Consolas" w:cs="Consolas"/>
          <w:color w:val="000000"/>
          <w:sz w:val="19"/>
          <w:szCs w:val="19"/>
          <w:highlight w:val="white"/>
        </w:rPr>
        <w:t>)</w:t>
      </w:r>
      <w:r w:rsidR="004E46B2">
        <w:rPr>
          <w:rFonts w:ascii="Consolas" w:hAnsi="Consolas" w:cs="Consolas"/>
          <w:color w:val="000000"/>
          <w:sz w:val="19"/>
          <w:szCs w:val="19"/>
        </w:rPr>
        <w:t xml:space="preserve"> </w:t>
      </w:r>
      <w:r>
        <w:t>to your applicatio</w:t>
      </w:r>
      <w:r w:rsidR="00886732">
        <w:t>n’s startup code</w:t>
      </w:r>
      <w:r>
        <w:t>.</w:t>
      </w:r>
    </w:p>
    <w:p w:rsidR="00D71F3A" w:rsidRDefault="00D71F3A" w:rsidP="00D71F3A">
      <w:r>
        <w:t xml:space="preserve">Add a call to </w:t>
      </w:r>
      <w:proofErr w:type="spellStart"/>
      <w:r w:rsidR="004E46B2">
        <w:rPr>
          <w:rFonts w:ascii="Consolas" w:hAnsi="Consolas" w:cs="Consolas"/>
          <w:color w:val="216F85"/>
          <w:sz w:val="19"/>
          <w:szCs w:val="19"/>
          <w:highlight w:val="white"/>
        </w:rPr>
        <w:t>G</w:t>
      </w:r>
      <w:r w:rsidR="008C5387">
        <w:rPr>
          <w:rFonts w:ascii="Consolas" w:hAnsi="Consolas" w:cs="Consolas"/>
          <w:color w:val="216F85"/>
          <w:sz w:val="19"/>
          <w:szCs w:val="19"/>
          <w:highlight w:val="white"/>
        </w:rPr>
        <w:t>FN</w:t>
      </w:r>
      <w:r w:rsidR="004E46B2">
        <w:rPr>
          <w:rFonts w:ascii="Consolas" w:hAnsi="Consolas" w:cs="Consolas"/>
          <w:color w:val="216F85"/>
          <w:sz w:val="19"/>
          <w:szCs w:val="19"/>
          <w:highlight w:val="white"/>
        </w:rPr>
        <w:t>LinkSDK</w:t>
      </w:r>
      <w:proofErr w:type="spellEnd"/>
      <w:r w:rsidR="004E46B2">
        <w:rPr>
          <w:rFonts w:ascii="Consolas" w:hAnsi="Consolas" w:cs="Consolas"/>
          <w:color w:val="000000"/>
          <w:sz w:val="19"/>
          <w:szCs w:val="19"/>
          <w:highlight w:val="white"/>
        </w:rPr>
        <w:t>::</w:t>
      </w:r>
      <w:proofErr w:type="spellStart"/>
      <w:proofErr w:type="gramStart"/>
      <w:r w:rsidR="004E46B2">
        <w:rPr>
          <w:rFonts w:ascii="Consolas" w:hAnsi="Consolas" w:cs="Consolas"/>
          <w:color w:val="880000"/>
          <w:sz w:val="19"/>
          <w:szCs w:val="19"/>
          <w:highlight w:val="white"/>
        </w:rPr>
        <w:t>ShutdownG</w:t>
      </w:r>
      <w:r w:rsidR="008C5387">
        <w:rPr>
          <w:rFonts w:ascii="Consolas" w:hAnsi="Consolas" w:cs="Consolas"/>
          <w:color w:val="880000"/>
          <w:sz w:val="19"/>
          <w:szCs w:val="19"/>
          <w:highlight w:val="white"/>
        </w:rPr>
        <w:t>FN</w:t>
      </w:r>
      <w:r w:rsidR="004E46B2">
        <w:rPr>
          <w:rFonts w:ascii="Consolas" w:hAnsi="Consolas" w:cs="Consolas"/>
          <w:color w:val="880000"/>
          <w:sz w:val="19"/>
          <w:szCs w:val="19"/>
          <w:highlight w:val="white"/>
        </w:rPr>
        <w:t>LinkSDK</w:t>
      </w:r>
      <w:proofErr w:type="spellEnd"/>
      <w:r w:rsidR="004E46B2">
        <w:rPr>
          <w:rFonts w:ascii="Consolas" w:hAnsi="Consolas" w:cs="Consolas"/>
          <w:color w:val="000000"/>
          <w:sz w:val="19"/>
          <w:szCs w:val="19"/>
          <w:highlight w:val="white"/>
        </w:rPr>
        <w:t>(</w:t>
      </w:r>
      <w:proofErr w:type="gramEnd"/>
      <w:r w:rsidR="004E46B2">
        <w:rPr>
          <w:rFonts w:ascii="Consolas" w:hAnsi="Consolas" w:cs="Consolas"/>
          <w:color w:val="000000"/>
          <w:sz w:val="19"/>
          <w:szCs w:val="19"/>
          <w:highlight w:val="white"/>
        </w:rPr>
        <w:t>)</w:t>
      </w:r>
      <w:r w:rsidR="004E46B2">
        <w:rPr>
          <w:rFonts w:ascii="Consolas" w:hAnsi="Consolas" w:cs="Consolas"/>
          <w:color w:val="000000"/>
          <w:sz w:val="19"/>
          <w:szCs w:val="19"/>
        </w:rPr>
        <w:t xml:space="preserve"> </w:t>
      </w:r>
      <w:r>
        <w:t>to you</w:t>
      </w:r>
      <w:r w:rsidR="00886732">
        <w:t>r application’s shutdown code</w:t>
      </w:r>
      <w:r>
        <w:t>.</w:t>
      </w:r>
    </w:p>
    <w:p w:rsidR="00886732" w:rsidRDefault="004E46B2" w:rsidP="00886732">
      <w:r>
        <w:t>You will need to include "G</w:t>
      </w:r>
      <w:r w:rsidR="008C5387">
        <w:t>FN</w:t>
      </w:r>
      <w:r>
        <w:t>LinkSDK_C</w:t>
      </w:r>
      <w:r w:rsidR="00886732">
        <w:t>API.hpp" for these definitions.</w:t>
      </w:r>
    </w:p>
    <w:p w:rsidR="00886732" w:rsidRDefault="00886732" w:rsidP="00D71F3A">
      <w:r>
        <w:lastRenderedPageBreak/>
        <w:t xml:space="preserve">An Initialize/Shutdown pair should be added each time a process that needs to communicate with </w:t>
      </w:r>
      <w:r w:rsidR="004E46B2">
        <w:t>G</w:t>
      </w:r>
      <w:r w:rsidR="008C5387">
        <w:t>FN</w:t>
      </w:r>
      <w:r>
        <w:t xml:space="preserve"> is started. For example, if you have a launcher that implements the patching methods and a game executable that implements the log-in methods, both should call Initialize at startup and Shutdown during shutdown.</w:t>
      </w:r>
    </w:p>
    <w:p w:rsidR="004E7D30" w:rsidRPr="00E95684" w:rsidRDefault="004E7D30" w:rsidP="004E7D30">
      <w:pPr>
        <w:pStyle w:val="Heading3"/>
      </w:pPr>
      <w:bookmarkStart w:id="20" w:name="_Toc459902835"/>
      <w:r>
        <w:t xml:space="preserve">3. Implement </w:t>
      </w:r>
      <w:r w:rsidR="004E46B2">
        <w:t>G</w:t>
      </w:r>
      <w:r w:rsidR="008C5387">
        <w:t>FN</w:t>
      </w:r>
      <w:r w:rsidR="004E46B2">
        <w:t xml:space="preserve"> </w:t>
      </w:r>
      <w:r>
        <w:t>Application Methods</w:t>
      </w:r>
      <w:bookmarkEnd w:id="20"/>
    </w:p>
    <w:p w:rsidR="004E7D30" w:rsidRDefault="004E7D30" w:rsidP="004E7D30">
      <w:r>
        <w:t xml:space="preserve">You should now begin implementing the methods stubbed </w:t>
      </w:r>
      <w:r w:rsidR="004E46B2">
        <w:t>out in the G</w:t>
      </w:r>
      <w:r w:rsidR="008C5387">
        <w:t>FN</w:t>
      </w:r>
      <w:r w:rsidR="004E46B2">
        <w:t xml:space="preserve">Application.cpp </w:t>
      </w:r>
      <w:r>
        <w:t>file that you copied into your project in step 1. S</w:t>
      </w:r>
      <w:r w:rsidR="004E46B2">
        <w:t>ee the G</w:t>
      </w:r>
      <w:r w:rsidR="008C5387">
        <w:t>FN</w:t>
      </w:r>
      <w:r w:rsidR="004E46B2">
        <w:t xml:space="preserve"> Link</w:t>
      </w:r>
      <w:r>
        <w:t xml:space="preserve"> Application Methods section for a detailed explanation of what each method should do.</w:t>
      </w:r>
    </w:p>
    <w:p w:rsidR="004E7D30" w:rsidRPr="00E95684" w:rsidRDefault="004E7D30" w:rsidP="004E7D30">
      <w:pPr>
        <w:pStyle w:val="Heading3"/>
      </w:pPr>
      <w:bookmarkStart w:id="21" w:name="_Toc459902836"/>
      <w:r>
        <w:t xml:space="preserve">4. Add </w:t>
      </w:r>
      <w:r w:rsidR="004E46B2">
        <w:t>G</w:t>
      </w:r>
      <w:r w:rsidR="008C5387">
        <w:t>FN</w:t>
      </w:r>
      <w:r w:rsidR="004E46B2">
        <w:t xml:space="preserve"> Link</w:t>
      </w:r>
      <w:r>
        <w:t xml:space="preserve"> API Calls</w:t>
      </w:r>
      <w:bookmarkEnd w:id="21"/>
      <w:r>
        <w:t xml:space="preserve"> </w:t>
      </w:r>
    </w:p>
    <w:p w:rsidR="004E7D30" w:rsidRDefault="004E7D30" w:rsidP="004E7D30">
      <w:r>
        <w:t xml:space="preserve">Lastly, you'll need to place </w:t>
      </w:r>
      <w:r w:rsidR="004E46B2">
        <w:t>G</w:t>
      </w:r>
      <w:r w:rsidR="008C5387">
        <w:t>FN</w:t>
      </w:r>
      <w:r w:rsidR="004E46B2">
        <w:t xml:space="preserve"> Link</w:t>
      </w:r>
      <w:r>
        <w:t xml:space="preserve"> API calls in the appropriate locations in your code. See the </w:t>
      </w:r>
      <w:r w:rsidR="004E46B2">
        <w:t>G</w:t>
      </w:r>
      <w:r w:rsidR="008C5387">
        <w:t>FN</w:t>
      </w:r>
      <w:r w:rsidR="004E46B2">
        <w:t xml:space="preserve"> Link</w:t>
      </w:r>
      <w:r>
        <w:t xml:space="preserve"> API Methods section for a detailed explanation of each method.</w:t>
      </w:r>
      <w:r w:rsidRPr="00D71F3A">
        <w:t xml:space="preserve"> </w:t>
      </w:r>
    </w:p>
    <w:p w:rsidR="004E7D30" w:rsidRDefault="004E7D30" w:rsidP="004E7D30">
      <w:r>
        <w:t>You will need to include "</w:t>
      </w:r>
      <w:proofErr w:type="spellStart"/>
      <w:r w:rsidR="008327F5">
        <w:t>G</w:t>
      </w:r>
      <w:r w:rsidR="008C5387">
        <w:t>FN</w:t>
      </w:r>
      <w:r w:rsidR="008327F5">
        <w:t>LinkSDK</w:t>
      </w:r>
      <w:proofErr w:type="spellEnd"/>
      <w:r w:rsidR="008327F5">
        <w:t xml:space="preserve"> </w:t>
      </w:r>
      <w:r>
        <w:t>_</w:t>
      </w:r>
      <w:r w:rsidR="008327F5">
        <w:t>C</w:t>
      </w:r>
      <w:r>
        <w:t xml:space="preserve">API.hpp" from any file that calls into the </w:t>
      </w:r>
      <w:r w:rsidR="008327F5">
        <w:t>G</w:t>
      </w:r>
      <w:r w:rsidR="008C5387">
        <w:t>FN</w:t>
      </w:r>
      <w:r w:rsidR="008327F5">
        <w:t xml:space="preserve"> Link</w:t>
      </w:r>
      <w:r>
        <w:t xml:space="preserve"> API.</w:t>
      </w:r>
    </w:p>
    <w:p w:rsidR="00444016" w:rsidRDefault="004E7D30">
      <w:r>
        <w:t>Note that in order to prevent any name collisions, al</w:t>
      </w:r>
      <w:r w:rsidR="008327F5">
        <w:t xml:space="preserve">l C/C++ API methods use the </w:t>
      </w:r>
      <w:proofErr w:type="spellStart"/>
      <w:r w:rsidR="008327F5">
        <w:t>G</w:t>
      </w:r>
      <w:r w:rsidR="008C5387">
        <w:t>FN</w:t>
      </w:r>
      <w:r w:rsidR="008327F5">
        <w:t>LinkSDK</w:t>
      </w:r>
      <w:proofErr w:type="spellEnd"/>
      <w:r>
        <w:t xml:space="preserve"> namespace.</w:t>
      </w:r>
    </w:p>
    <w:p w:rsidR="009706E4" w:rsidRDefault="009706E4">
      <w:pPr>
        <w:rPr>
          <w:rFonts w:asciiTheme="majorHAnsi" w:eastAsiaTheme="majorEastAsia" w:hAnsiTheme="majorHAnsi" w:cstheme="majorBidi"/>
          <w:b/>
          <w:bCs/>
          <w:color w:val="365F91" w:themeColor="accent1" w:themeShade="BF"/>
          <w:sz w:val="28"/>
          <w:szCs w:val="28"/>
        </w:rPr>
      </w:pPr>
      <w:r>
        <w:br w:type="page"/>
      </w:r>
    </w:p>
    <w:p w:rsidR="008327F5" w:rsidRDefault="008327F5" w:rsidP="008327F5">
      <w:pPr>
        <w:pStyle w:val="Heading1"/>
      </w:pPr>
      <w:bookmarkStart w:id="22" w:name="_Toc459902837"/>
      <w:r>
        <w:lastRenderedPageBreak/>
        <w:t>G</w:t>
      </w:r>
      <w:r w:rsidR="008C5387">
        <w:t>FN</w:t>
      </w:r>
      <w:r>
        <w:t xml:space="preserve"> Link Framework, Standards and Types</w:t>
      </w:r>
      <w:bookmarkEnd w:id="22"/>
    </w:p>
    <w:p w:rsidR="008327F5" w:rsidRDefault="008327F5" w:rsidP="008327F5">
      <w:r>
        <w:t>G</w:t>
      </w:r>
      <w:r w:rsidR="008C5387">
        <w:t>FN</w:t>
      </w:r>
      <w:r>
        <w:t xml:space="preserve"> Link methods fall into three categories:</w:t>
      </w:r>
    </w:p>
    <w:p w:rsidR="008327F5" w:rsidRDefault="008327F5" w:rsidP="008327F5">
      <w:pPr>
        <w:pStyle w:val="ListParagraph"/>
        <w:numPr>
          <w:ilvl w:val="0"/>
          <w:numId w:val="9"/>
        </w:numPr>
      </w:pPr>
      <w:r>
        <w:t>Initialization/Shutdown Methods: Static methods called at initialization and shutdown.</w:t>
      </w:r>
    </w:p>
    <w:p w:rsidR="008327F5" w:rsidRDefault="008327F5" w:rsidP="008327F5">
      <w:pPr>
        <w:pStyle w:val="ListParagraph"/>
        <w:numPr>
          <w:ilvl w:val="0"/>
          <w:numId w:val="9"/>
        </w:numPr>
      </w:pPr>
      <w:r>
        <w:t>G</w:t>
      </w:r>
      <w:r w:rsidR="008C5387">
        <w:t>FN</w:t>
      </w:r>
      <w:r>
        <w:t xml:space="preserve"> Link API Methods: Methods called by you application to query or notify G</w:t>
      </w:r>
      <w:r w:rsidR="008C5387">
        <w:t>FN</w:t>
      </w:r>
      <w:r>
        <w:t>.</w:t>
      </w:r>
    </w:p>
    <w:p w:rsidR="008327F5" w:rsidRDefault="008327F5" w:rsidP="008327F5">
      <w:pPr>
        <w:pStyle w:val="ListParagraph"/>
        <w:numPr>
          <w:ilvl w:val="0"/>
          <w:numId w:val="9"/>
        </w:numPr>
      </w:pPr>
      <w:r>
        <w:t>G</w:t>
      </w:r>
      <w:r w:rsidR="008C5387">
        <w:t>FN</w:t>
      </w:r>
      <w:r>
        <w:t xml:space="preserve"> Application Methods: Method implemented by you to expose functionality to G</w:t>
      </w:r>
      <w:r w:rsidR="008C5387">
        <w:t>FN</w:t>
      </w:r>
      <w:r>
        <w:t>.</w:t>
      </w:r>
    </w:p>
    <w:p w:rsidR="008327F5" w:rsidRDefault="008327F5" w:rsidP="008327F5">
      <w:pPr>
        <w:pStyle w:val="ListParagraph"/>
      </w:pPr>
    </w:p>
    <w:p w:rsidR="008327F5" w:rsidRDefault="008327F5" w:rsidP="008327F5">
      <w:pPr>
        <w:pStyle w:val="ListParagraph"/>
        <w:ind w:left="0"/>
      </w:pPr>
      <w:r>
        <w:t>In most cases, G</w:t>
      </w:r>
      <w:r w:rsidR="008C5387">
        <w:t>FN</w:t>
      </w:r>
      <w:r>
        <w:t xml:space="preserve"> Link API methods will return a </w:t>
      </w:r>
      <w:proofErr w:type="spellStart"/>
      <w:r>
        <w:t>G</w:t>
      </w:r>
      <w:r w:rsidR="008C5387">
        <w:t>FN</w:t>
      </w:r>
      <w:r>
        <w:t>LinkError</w:t>
      </w:r>
      <w:proofErr w:type="spellEnd"/>
      <w:r>
        <w:t xml:space="preserve"> type, defined in </w:t>
      </w:r>
      <w:proofErr w:type="spellStart"/>
      <w:r>
        <w:t>G</w:t>
      </w:r>
      <w:r w:rsidR="008C5387">
        <w:t>FN</w:t>
      </w:r>
      <w:r>
        <w:t>LinkSDK_CAPI.h</w:t>
      </w:r>
      <w:proofErr w:type="spellEnd"/>
      <w:r>
        <w:t>. The application can check the return value in order to verify a given method succeeded.</w:t>
      </w:r>
    </w:p>
    <w:p w:rsidR="008327F5" w:rsidRDefault="008327F5" w:rsidP="008327F5">
      <w:pPr>
        <w:pStyle w:val="ListParagraph"/>
        <w:ind w:left="0"/>
      </w:pPr>
    </w:p>
    <w:p w:rsidR="008327F5" w:rsidRDefault="004054B6" w:rsidP="008327F5">
      <w:pPr>
        <w:pStyle w:val="ListParagraph"/>
        <w:ind w:left="0"/>
      </w:pPr>
      <w:r>
        <w:t>All G</w:t>
      </w:r>
      <w:r w:rsidR="008C5387">
        <w:t>FN</w:t>
      </w:r>
      <w:r>
        <w:t xml:space="preserve"> Application methods return an </w:t>
      </w:r>
      <w:proofErr w:type="spellStart"/>
      <w:r>
        <w:t>ApplicationResult</w:t>
      </w:r>
      <w:proofErr w:type="spellEnd"/>
      <w:r>
        <w:t xml:space="preserve"> type that is used by G</w:t>
      </w:r>
      <w:r w:rsidR="008C5387">
        <w:t>FN</w:t>
      </w:r>
      <w:r>
        <w:t xml:space="preserve"> to determine if a given method has been implemented or not, and if so if a call to it has succeeded. See the G</w:t>
      </w:r>
      <w:r w:rsidR="008C5387">
        <w:t>FN</w:t>
      </w:r>
      <w:r>
        <w:t xml:space="preserve"> Application Methods section for more details.</w:t>
      </w:r>
    </w:p>
    <w:p w:rsidR="004054B6" w:rsidRDefault="004054B6" w:rsidP="004054B6">
      <w:pPr>
        <w:pStyle w:val="Heading3"/>
      </w:pPr>
      <w:bookmarkStart w:id="23" w:name="_Toc459902838"/>
      <w:r>
        <w:t>Memory</w:t>
      </w:r>
      <w:bookmarkEnd w:id="23"/>
    </w:p>
    <w:p w:rsidR="00CE498A" w:rsidRDefault="004054B6" w:rsidP="008327F5">
      <w:pPr>
        <w:pStyle w:val="ListParagraph"/>
        <w:ind w:left="0"/>
      </w:pPr>
      <w:r>
        <w:t>Any memory allocated by G</w:t>
      </w:r>
      <w:r w:rsidR="008C5387">
        <w:t>FN</w:t>
      </w:r>
      <w:r>
        <w:t xml:space="preserve"> Link API methods will be managed by the library and cleaned up during shutdown. The application is not responsible for freeing memory. However, this also means that any pointers or strings returned by </w:t>
      </w:r>
      <w:r w:rsidR="0048104F">
        <w:t>GFN</w:t>
      </w:r>
      <w:r>
        <w:t xml:space="preserve"> Link API methods are only valid until the shutdown call is made.</w:t>
      </w:r>
    </w:p>
    <w:p w:rsidR="00CE498A" w:rsidRDefault="00CE498A" w:rsidP="00CE498A">
      <w:pPr>
        <w:pStyle w:val="Heading3"/>
      </w:pPr>
      <w:bookmarkStart w:id="24" w:name="_Toc459902839"/>
      <w:r>
        <w:t>Versioning</w:t>
      </w:r>
      <w:bookmarkEnd w:id="24"/>
    </w:p>
    <w:p w:rsidR="00CE498A" w:rsidRDefault="00CE498A" w:rsidP="008327F5">
      <w:pPr>
        <w:pStyle w:val="ListParagraph"/>
        <w:ind w:left="0"/>
      </w:pPr>
      <w:r>
        <w:t>The G</w:t>
      </w:r>
      <w:r w:rsidR="0048104F">
        <w:t>FN</w:t>
      </w:r>
      <w:r>
        <w:t xml:space="preserve"> Link SDK provides a version number defined in “</w:t>
      </w:r>
      <w:proofErr w:type="spellStart"/>
      <w:r>
        <w:t>G</w:t>
      </w:r>
      <w:r w:rsidR="0048104F">
        <w:t>FN</w:t>
      </w:r>
      <w:r>
        <w:t>LinkSDK_CAPI.h</w:t>
      </w:r>
      <w:proofErr w:type="spellEnd"/>
      <w:r>
        <w:t>” that can be used by the application to check which version is currently linked, if necessary.</w:t>
      </w:r>
    </w:p>
    <w:p w:rsidR="00CE498A" w:rsidRPr="008327F5" w:rsidRDefault="00CE498A" w:rsidP="008327F5">
      <w:pPr>
        <w:pStyle w:val="ListParagraph"/>
        <w:ind w:left="0"/>
      </w:pPr>
    </w:p>
    <w:p w:rsidR="00582515" w:rsidRDefault="00582515">
      <w:pPr>
        <w:rPr>
          <w:rFonts w:asciiTheme="majorHAnsi" w:eastAsiaTheme="majorEastAsia" w:hAnsiTheme="majorHAnsi" w:cstheme="majorBidi"/>
          <w:b/>
          <w:bCs/>
          <w:color w:val="365F91" w:themeColor="accent1" w:themeShade="BF"/>
          <w:sz w:val="28"/>
          <w:szCs w:val="28"/>
        </w:rPr>
      </w:pPr>
      <w:r>
        <w:br w:type="page"/>
      </w:r>
    </w:p>
    <w:p w:rsidR="008327F5" w:rsidRDefault="0048104F" w:rsidP="008327F5">
      <w:pPr>
        <w:pStyle w:val="Heading1"/>
      </w:pPr>
      <w:bookmarkStart w:id="25" w:name="_Toc459902840"/>
      <w:r>
        <w:lastRenderedPageBreak/>
        <w:t>GFN</w:t>
      </w:r>
      <w:r w:rsidR="008327F5">
        <w:t xml:space="preserve"> Initialization/Shutdown Methods</w:t>
      </w:r>
      <w:bookmarkEnd w:id="25"/>
    </w:p>
    <w:p w:rsidR="008327F5" w:rsidRPr="00A25D9B" w:rsidRDefault="008327F5" w:rsidP="008327F5">
      <w:pPr>
        <w:pStyle w:val="Heading3"/>
      </w:pPr>
      <w:bookmarkStart w:id="26" w:name="_Toc459902841"/>
      <w:proofErr w:type="spellStart"/>
      <w:r>
        <w:t>Initialize</w:t>
      </w:r>
      <w:r w:rsidR="0048104F">
        <w:t>GFN</w:t>
      </w:r>
      <w:r>
        <w:t>LinkSDK</w:t>
      </w:r>
      <w:bookmarkEnd w:id="26"/>
      <w:proofErr w:type="spellEnd"/>
    </w:p>
    <w:tbl>
      <w:tblPr>
        <w:tblStyle w:val="TableGrid"/>
        <w:tblW w:w="9247" w:type="dxa"/>
        <w:tblInd w:w="108" w:type="dxa"/>
        <w:tblLook w:val="04A0" w:firstRow="1" w:lastRow="0" w:firstColumn="1" w:lastColumn="0" w:noHBand="0" w:noVBand="1"/>
      </w:tblPr>
      <w:tblGrid>
        <w:gridCol w:w="601"/>
        <w:gridCol w:w="8646"/>
      </w:tblGrid>
      <w:tr w:rsidR="00D969FF" w:rsidTr="00D969FF">
        <w:tc>
          <w:tcPr>
            <w:tcW w:w="601" w:type="dxa"/>
          </w:tcPr>
          <w:p w:rsidR="00D969FF" w:rsidRDefault="00D969FF" w:rsidP="005C1590">
            <w:r>
              <w:t>C</w:t>
            </w:r>
          </w:p>
        </w:tc>
        <w:tc>
          <w:tcPr>
            <w:tcW w:w="8646" w:type="dxa"/>
          </w:tcPr>
          <w:p w:rsidR="00D969FF" w:rsidRPr="00ED2BE6" w:rsidRDefault="0048104F" w:rsidP="004054B6">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GFN</w:t>
            </w:r>
            <w:r w:rsidR="00D969FF">
              <w:rPr>
                <w:rFonts w:ascii="Consolas" w:hAnsi="Consolas" w:cs="Consolas"/>
                <w:color w:val="000000" w:themeColor="text1"/>
                <w:sz w:val="16"/>
                <w:szCs w:val="16"/>
              </w:rPr>
              <w:t>LinkError</w:t>
            </w:r>
            <w:proofErr w:type="spellEnd"/>
            <w:r w:rsidR="00D969FF" w:rsidRPr="00ED2BE6">
              <w:rPr>
                <w:rFonts w:ascii="Consolas" w:hAnsi="Consolas" w:cs="Consolas"/>
                <w:color w:val="000000" w:themeColor="text1"/>
                <w:sz w:val="16"/>
                <w:szCs w:val="16"/>
              </w:rPr>
              <w:t xml:space="preserve"> </w:t>
            </w:r>
            <w:proofErr w:type="spellStart"/>
            <w:r w:rsidR="00D969FF">
              <w:rPr>
                <w:rFonts w:ascii="Consolas" w:hAnsi="Consolas" w:cs="Consolas"/>
                <w:b/>
                <w:color w:val="000000" w:themeColor="text1"/>
                <w:sz w:val="16"/>
                <w:szCs w:val="16"/>
              </w:rPr>
              <w:t>glInitialize</w:t>
            </w:r>
            <w:r>
              <w:rPr>
                <w:rFonts w:ascii="Consolas" w:hAnsi="Consolas" w:cs="Consolas"/>
                <w:b/>
                <w:color w:val="000000" w:themeColor="text1"/>
                <w:sz w:val="16"/>
                <w:szCs w:val="16"/>
              </w:rPr>
              <w:t>GFN</w:t>
            </w:r>
            <w:r w:rsidR="00D969FF">
              <w:rPr>
                <w:rFonts w:ascii="Consolas" w:hAnsi="Consolas" w:cs="Consolas"/>
                <w:b/>
                <w:color w:val="000000" w:themeColor="text1"/>
                <w:sz w:val="16"/>
                <w:szCs w:val="16"/>
              </w:rPr>
              <w:t>LinkSDK</w:t>
            </w:r>
            <w:proofErr w:type="spellEnd"/>
            <w:r w:rsidR="00D969FF" w:rsidRPr="00ED2BE6">
              <w:rPr>
                <w:rFonts w:ascii="Consolas" w:hAnsi="Consolas" w:cs="Consolas"/>
                <w:color w:val="000000" w:themeColor="text1"/>
                <w:sz w:val="16"/>
                <w:szCs w:val="16"/>
              </w:rPr>
              <w:t>()</w:t>
            </w:r>
          </w:p>
        </w:tc>
      </w:tr>
      <w:tr w:rsidR="00D969FF" w:rsidTr="00D969FF">
        <w:tc>
          <w:tcPr>
            <w:tcW w:w="601" w:type="dxa"/>
          </w:tcPr>
          <w:p w:rsidR="00D969FF" w:rsidRDefault="00D969FF" w:rsidP="005C1590">
            <w:r>
              <w:t>C++</w:t>
            </w:r>
          </w:p>
        </w:tc>
        <w:tc>
          <w:tcPr>
            <w:tcW w:w="8646" w:type="dxa"/>
          </w:tcPr>
          <w:p w:rsidR="00D969FF" w:rsidRPr="00ED2BE6" w:rsidRDefault="0048104F" w:rsidP="004054B6">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GFN</w:t>
            </w:r>
            <w:r w:rsidR="00D969FF">
              <w:rPr>
                <w:rFonts w:ascii="Consolas" w:hAnsi="Consolas" w:cs="Consolas"/>
                <w:color w:val="000000" w:themeColor="text1"/>
                <w:sz w:val="16"/>
                <w:szCs w:val="16"/>
              </w:rPr>
              <w:t>LinkError</w:t>
            </w:r>
            <w:proofErr w:type="spellEnd"/>
            <w:r w:rsidR="00D969FF" w:rsidRPr="00ED2BE6">
              <w:rPr>
                <w:rFonts w:ascii="Consolas" w:hAnsi="Consolas" w:cs="Consolas"/>
                <w:color w:val="000000" w:themeColor="text1"/>
                <w:sz w:val="16"/>
                <w:szCs w:val="16"/>
              </w:rPr>
              <w:t xml:space="preserve"> </w:t>
            </w:r>
            <w:proofErr w:type="spellStart"/>
            <w:r>
              <w:rPr>
                <w:rFonts w:ascii="Consolas" w:hAnsi="Consolas" w:cs="Consolas"/>
                <w:color w:val="000000" w:themeColor="text1"/>
                <w:sz w:val="16"/>
                <w:szCs w:val="16"/>
              </w:rPr>
              <w:t>GFN</w:t>
            </w:r>
            <w:r w:rsidR="00D969FF">
              <w:rPr>
                <w:rFonts w:ascii="Consolas" w:hAnsi="Consolas" w:cs="Consolas"/>
                <w:color w:val="000000" w:themeColor="text1"/>
                <w:sz w:val="16"/>
                <w:szCs w:val="16"/>
              </w:rPr>
              <w:t>LinkSDK</w:t>
            </w:r>
            <w:proofErr w:type="spellEnd"/>
            <w:r w:rsidR="00D969FF">
              <w:rPr>
                <w:rFonts w:ascii="Consolas" w:hAnsi="Consolas" w:cs="Consolas"/>
                <w:color w:val="000000" w:themeColor="text1"/>
                <w:sz w:val="16"/>
                <w:szCs w:val="16"/>
              </w:rPr>
              <w:t>::</w:t>
            </w:r>
            <w:proofErr w:type="spellStart"/>
            <w:r w:rsidR="00D969FF">
              <w:rPr>
                <w:rFonts w:ascii="Consolas" w:hAnsi="Consolas" w:cs="Consolas"/>
                <w:b/>
                <w:color w:val="000000" w:themeColor="text1"/>
                <w:sz w:val="16"/>
                <w:szCs w:val="16"/>
              </w:rPr>
              <w:t>Initialize</w:t>
            </w:r>
            <w:r>
              <w:rPr>
                <w:rFonts w:ascii="Consolas" w:hAnsi="Consolas" w:cs="Consolas"/>
                <w:b/>
                <w:color w:val="000000" w:themeColor="text1"/>
                <w:sz w:val="16"/>
                <w:szCs w:val="16"/>
              </w:rPr>
              <w:t>GFN</w:t>
            </w:r>
            <w:r w:rsidR="00D969FF">
              <w:rPr>
                <w:rFonts w:ascii="Consolas" w:hAnsi="Consolas" w:cs="Consolas"/>
                <w:b/>
                <w:color w:val="000000" w:themeColor="text1"/>
                <w:sz w:val="16"/>
                <w:szCs w:val="16"/>
              </w:rPr>
              <w:t>LinkSDK</w:t>
            </w:r>
            <w:proofErr w:type="spellEnd"/>
            <w:r w:rsidR="00D969FF" w:rsidRPr="00ED2BE6">
              <w:rPr>
                <w:rFonts w:ascii="Consolas" w:hAnsi="Consolas" w:cs="Consolas"/>
                <w:color w:val="000000" w:themeColor="text1"/>
                <w:sz w:val="16"/>
                <w:szCs w:val="16"/>
              </w:rPr>
              <w:t>()</w:t>
            </w:r>
          </w:p>
        </w:tc>
      </w:tr>
    </w:tbl>
    <w:p w:rsidR="008327F5" w:rsidRDefault="008327F5" w:rsidP="008327F5">
      <w:pPr>
        <w:pStyle w:val="NoSpacing"/>
        <w:rPr>
          <w:b/>
        </w:rPr>
      </w:pPr>
    </w:p>
    <w:p w:rsidR="008327F5" w:rsidRPr="00085200" w:rsidRDefault="008327F5" w:rsidP="008327F5">
      <w:pPr>
        <w:autoSpaceDE w:val="0"/>
        <w:autoSpaceDN w:val="0"/>
        <w:adjustRightInd w:val="0"/>
        <w:spacing w:after="0" w:line="240" w:lineRule="auto"/>
        <w:rPr>
          <w:b/>
        </w:rPr>
      </w:pPr>
      <w:r w:rsidRPr="00085200">
        <w:rPr>
          <w:b/>
        </w:rPr>
        <w:t>Description</w:t>
      </w:r>
    </w:p>
    <w:p w:rsidR="008327F5" w:rsidRDefault="008327F5" w:rsidP="00D969FF">
      <w:pPr>
        <w:autoSpaceDE w:val="0"/>
        <w:autoSpaceDN w:val="0"/>
        <w:adjustRightInd w:val="0"/>
        <w:spacing w:after="0" w:line="240" w:lineRule="auto"/>
        <w:ind w:left="720" w:hanging="720"/>
      </w:pPr>
      <w:r>
        <w:tab/>
      </w:r>
      <w:r w:rsidR="00A60DCE">
        <w:t>Should be called at a</w:t>
      </w:r>
      <w:r w:rsidR="00D969FF">
        <w:t xml:space="preserve">pplication startup and prior to any </w:t>
      </w:r>
      <w:r w:rsidR="0048104F">
        <w:t>GFN</w:t>
      </w:r>
      <w:r w:rsidR="00D969FF">
        <w:t xml:space="preserve"> Link API methods.</w:t>
      </w:r>
    </w:p>
    <w:p w:rsidR="00D969FF" w:rsidRDefault="00D969FF" w:rsidP="00D969FF">
      <w:pPr>
        <w:autoSpaceDE w:val="0"/>
        <w:autoSpaceDN w:val="0"/>
        <w:adjustRightInd w:val="0"/>
        <w:spacing w:after="0" w:line="240" w:lineRule="auto"/>
        <w:ind w:left="720" w:hanging="720"/>
      </w:pPr>
      <w:r>
        <w:tab/>
        <w:t xml:space="preserve">When running outside of a </w:t>
      </w:r>
      <w:r w:rsidR="0048104F">
        <w:t>GFN</w:t>
      </w:r>
      <w:r>
        <w:t xml:space="preserve"> environment (a </w:t>
      </w:r>
      <w:r w:rsidR="00DB133B">
        <w:t>game seat</w:t>
      </w:r>
      <w:r>
        <w:t xml:space="preserve"> virtual machine or development environment) it is expected for this method to return a result other than success. In this case all </w:t>
      </w:r>
      <w:r w:rsidR="0048104F">
        <w:t>GFN</w:t>
      </w:r>
      <w:r>
        <w:t xml:space="preserve"> methods bec</w:t>
      </w:r>
      <w:r w:rsidR="00582515">
        <w:t>ome no-ops and have no performance impact on your application.</w:t>
      </w:r>
    </w:p>
    <w:p w:rsidR="00A60DCE" w:rsidRDefault="00A60DCE" w:rsidP="00A60DCE">
      <w:pPr>
        <w:autoSpaceDE w:val="0"/>
        <w:autoSpaceDN w:val="0"/>
        <w:adjustRightInd w:val="0"/>
        <w:spacing w:after="0" w:line="240" w:lineRule="auto"/>
        <w:rPr>
          <w:b/>
        </w:rPr>
      </w:pPr>
      <w:r>
        <w:rPr>
          <w:b/>
        </w:rPr>
        <w:t>Usage</w:t>
      </w:r>
    </w:p>
    <w:p w:rsidR="00A60DCE" w:rsidRPr="00A60DCE" w:rsidRDefault="00A60DCE" w:rsidP="00A60DCE">
      <w:pPr>
        <w:autoSpaceDE w:val="0"/>
        <w:autoSpaceDN w:val="0"/>
        <w:adjustRightInd w:val="0"/>
        <w:spacing w:after="120" w:line="240" w:lineRule="auto"/>
      </w:pPr>
      <w:r>
        <w:rPr>
          <w:b/>
        </w:rPr>
        <w:tab/>
      </w:r>
      <w:r>
        <w:t>Call as soon as possible during application startup.</w:t>
      </w:r>
    </w:p>
    <w:p w:rsidR="008327F5" w:rsidRPr="00085200" w:rsidRDefault="00D969FF" w:rsidP="008327F5">
      <w:pPr>
        <w:autoSpaceDE w:val="0"/>
        <w:autoSpaceDN w:val="0"/>
        <w:adjustRightInd w:val="0"/>
        <w:spacing w:after="0" w:line="240" w:lineRule="auto"/>
        <w:rPr>
          <w:b/>
        </w:rPr>
      </w:pPr>
      <w:r>
        <w:rPr>
          <w:b/>
        </w:rPr>
        <w:t>Return values</w:t>
      </w:r>
    </w:p>
    <w:p w:rsidR="008327F5" w:rsidRDefault="00D969FF" w:rsidP="008327F5">
      <w:r>
        <w:tab/>
      </w:r>
      <w:proofErr w:type="spellStart"/>
      <w:r w:rsidR="0048104F">
        <w:rPr>
          <w:rFonts w:ascii="Consolas" w:hAnsi="Consolas" w:cs="Consolas"/>
          <w:color w:val="000000" w:themeColor="text1"/>
        </w:rPr>
        <w:t>GFN</w:t>
      </w:r>
      <w:r w:rsidRPr="00D969FF">
        <w:rPr>
          <w:rFonts w:ascii="Consolas" w:hAnsi="Consolas" w:cs="Consolas"/>
          <w:color w:val="000000" w:themeColor="text1"/>
        </w:rPr>
        <w:t>LinkError</w:t>
      </w:r>
      <w:proofErr w:type="spellEnd"/>
      <w:r w:rsidRPr="00D969FF">
        <w:rPr>
          <w:rFonts w:ascii="Consolas" w:hAnsi="Consolas" w:cs="Consolas"/>
          <w:color w:val="000000" w:themeColor="text1"/>
        </w:rPr>
        <w:t>::</w:t>
      </w:r>
      <w:proofErr w:type="spellStart"/>
      <w:r w:rsidRPr="00D969FF">
        <w:rPr>
          <w:rFonts w:ascii="Consolas" w:hAnsi="Consolas" w:cs="Consolas"/>
          <w:color w:val="6F008A"/>
          <w:highlight w:val="white"/>
        </w:rPr>
        <w:t>gleSuccess</w:t>
      </w:r>
      <w:proofErr w:type="spellEnd"/>
      <w:r>
        <w:rPr>
          <w:rFonts w:ascii="Consolas" w:hAnsi="Consolas" w:cs="Consolas"/>
          <w:color w:val="6F008A"/>
          <w:sz w:val="19"/>
          <w:szCs w:val="19"/>
        </w:rPr>
        <w:t xml:space="preserve"> </w:t>
      </w:r>
      <w:r>
        <w:t xml:space="preserve">on success when running in a </w:t>
      </w:r>
      <w:r w:rsidR="0048104F">
        <w:t>GFN</w:t>
      </w:r>
      <w:r>
        <w:t xml:space="preserve"> environment.</w:t>
      </w:r>
    </w:p>
    <w:p w:rsidR="00D969FF" w:rsidRDefault="00D969FF" w:rsidP="00D969FF">
      <w:pPr>
        <w:tabs>
          <w:tab w:val="left" w:pos="720"/>
        </w:tabs>
        <w:ind w:left="720" w:hanging="720"/>
      </w:pPr>
      <w:r>
        <w:tab/>
      </w:r>
      <w:proofErr w:type="spellStart"/>
      <w:r w:rsidR="0048104F">
        <w:rPr>
          <w:rFonts w:ascii="Consolas" w:hAnsi="Consolas" w:cs="Consolas"/>
          <w:color w:val="000000" w:themeColor="text1"/>
        </w:rPr>
        <w:t>GFN</w:t>
      </w:r>
      <w:r w:rsidRPr="00D969FF">
        <w:rPr>
          <w:rFonts w:ascii="Consolas" w:hAnsi="Consolas" w:cs="Consolas"/>
          <w:color w:val="000000" w:themeColor="text1"/>
        </w:rPr>
        <w:t>LinkError</w:t>
      </w:r>
      <w:proofErr w:type="spellEnd"/>
      <w:r w:rsidRPr="00D969FF">
        <w:rPr>
          <w:rFonts w:ascii="Consolas" w:hAnsi="Consolas" w:cs="Consolas"/>
          <w:color w:val="000000" w:themeColor="text1"/>
        </w:rPr>
        <w:t>::</w:t>
      </w:r>
      <w:proofErr w:type="spellStart"/>
      <w:r w:rsidRPr="00D969FF">
        <w:rPr>
          <w:rFonts w:ascii="Consolas" w:hAnsi="Consolas" w:cs="Consolas"/>
          <w:color w:val="6F008A"/>
          <w:highlight w:val="white"/>
        </w:rPr>
        <w:t>gle</w:t>
      </w:r>
      <w:r w:rsidR="0048104F">
        <w:rPr>
          <w:rFonts w:ascii="Consolas" w:hAnsi="Consolas" w:cs="Consolas"/>
          <w:color w:val="6F008A"/>
          <w:highlight w:val="white"/>
        </w:rPr>
        <w:t>GFN</w:t>
      </w:r>
      <w:r w:rsidRPr="00D969FF">
        <w:rPr>
          <w:rFonts w:ascii="Consolas" w:hAnsi="Consolas" w:cs="Consolas"/>
          <w:color w:val="6F008A"/>
          <w:highlight w:val="white"/>
        </w:rPr>
        <w:t>DLLNotPresent</w:t>
      </w:r>
      <w:proofErr w:type="spellEnd"/>
      <w:r>
        <w:t xml:space="preserve"> if running outside a </w:t>
      </w:r>
      <w:r w:rsidR="0048104F">
        <w:t>GFN</w:t>
      </w:r>
      <w:r>
        <w:t xml:space="preserve"> environment (no </w:t>
      </w:r>
      <w:r w:rsidR="0048104F">
        <w:t>GFN</w:t>
      </w:r>
      <w:r>
        <w:t>.dll present)</w:t>
      </w:r>
    </w:p>
    <w:p w:rsidR="00582515" w:rsidRDefault="00582515" w:rsidP="00D969FF">
      <w:pPr>
        <w:tabs>
          <w:tab w:val="left" w:pos="720"/>
        </w:tabs>
        <w:ind w:left="720" w:hanging="720"/>
      </w:pPr>
      <w:r>
        <w:rPr>
          <w:rFonts w:ascii="Consolas" w:hAnsi="Consolas" w:cs="Consolas"/>
          <w:color w:val="000000" w:themeColor="text1"/>
        </w:rPr>
        <w:tab/>
      </w:r>
      <w:proofErr w:type="spellStart"/>
      <w:r w:rsidR="0048104F">
        <w:rPr>
          <w:rFonts w:ascii="Consolas" w:hAnsi="Consolas" w:cs="Consolas"/>
          <w:color w:val="000000" w:themeColor="text1"/>
        </w:rPr>
        <w:t>GFN</w:t>
      </w:r>
      <w:r w:rsidRPr="00D969FF">
        <w:rPr>
          <w:rFonts w:ascii="Consolas" w:hAnsi="Consolas" w:cs="Consolas"/>
          <w:color w:val="000000" w:themeColor="text1"/>
        </w:rPr>
        <w:t>LinkError</w:t>
      </w:r>
      <w:proofErr w:type="spellEnd"/>
      <w:r w:rsidRPr="00D969FF">
        <w:rPr>
          <w:rFonts w:ascii="Consolas" w:hAnsi="Consolas" w:cs="Consolas"/>
          <w:color w:val="000000" w:themeColor="text1"/>
        </w:rPr>
        <w:t>:</w:t>
      </w:r>
      <w:r w:rsidRPr="00582515">
        <w:rPr>
          <w:rFonts w:ascii="Consolas" w:hAnsi="Consolas" w:cs="Consolas"/>
          <w:color w:val="000000" w:themeColor="text1"/>
        </w:rPr>
        <w:t>:</w:t>
      </w:r>
      <w:proofErr w:type="spellStart"/>
      <w:r w:rsidRPr="00582515">
        <w:rPr>
          <w:rFonts w:ascii="Consolas" w:hAnsi="Consolas" w:cs="Consolas"/>
          <w:color w:val="6F008A"/>
          <w:highlight w:val="white"/>
        </w:rPr>
        <w:t>gle</w:t>
      </w:r>
      <w:r w:rsidR="0048104F">
        <w:rPr>
          <w:rFonts w:ascii="Consolas" w:hAnsi="Consolas" w:cs="Consolas"/>
          <w:color w:val="6F008A"/>
          <w:highlight w:val="white"/>
        </w:rPr>
        <w:t>GFN</w:t>
      </w:r>
      <w:r w:rsidRPr="00582515">
        <w:rPr>
          <w:rFonts w:ascii="Consolas" w:hAnsi="Consolas" w:cs="Consolas"/>
          <w:color w:val="6F008A"/>
          <w:highlight w:val="white"/>
        </w:rPr>
        <w:t>ComNotEstablished</w:t>
      </w:r>
      <w:proofErr w:type="spellEnd"/>
      <w:r>
        <w:rPr>
          <w:rFonts w:ascii="Consolas" w:hAnsi="Consolas" w:cs="Consolas"/>
          <w:color w:val="6F008A"/>
          <w:sz w:val="19"/>
          <w:szCs w:val="19"/>
        </w:rPr>
        <w:t xml:space="preserve"> </w:t>
      </w:r>
      <w:r>
        <w:t xml:space="preserve">if running outside a </w:t>
      </w:r>
      <w:r w:rsidR="0048104F">
        <w:t>GFN</w:t>
      </w:r>
      <w:r>
        <w:t xml:space="preserve"> environment (no </w:t>
      </w:r>
      <w:r w:rsidR="0048104F">
        <w:t>GFN</w:t>
      </w:r>
      <w:r>
        <w:t xml:space="preserve"> host or test application running)</w:t>
      </w:r>
    </w:p>
    <w:p w:rsidR="00582515" w:rsidRDefault="00582515" w:rsidP="00D969FF">
      <w:pPr>
        <w:tabs>
          <w:tab w:val="left" w:pos="720"/>
        </w:tabs>
        <w:ind w:left="720" w:hanging="720"/>
      </w:pPr>
      <w:r>
        <w:rPr>
          <w:rFonts w:ascii="Consolas" w:hAnsi="Consolas" w:cs="Consolas"/>
          <w:color w:val="000000" w:themeColor="text1"/>
        </w:rPr>
        <w:tab/>
      </w:r>
      <w:proofErr w:type="spellStart"/>
      <w:r w:rsidR="0048104F">
        <w:rPr>
          <w:rFonts w:ascii="Consolas" w:hAnsi="Consolas" w:cs="Consolas"/>
          <w:color w:val="000000" w:themeColor="text1"/>
        </w:rPr>
        <w:t>GFN</w:t>
      </w:r>
      <w:r w:rsidRPr="00D969FF">
        <w:rPr>
          <w:rFonts w:ascii="Consolas" w:hAnsi="Consolas" w:cs="Consolas"/>
          <w:color w:val="000000" w:themeColor="text1"/>
        </w:rPr>
        <w:t>LinkError</w:t>
      </w:r>
      <w:proofErr w:type="spellEnd"/>
      <w:r w:rsidRPr="00D969FF">
        <w:rPr>
          <w:rFonts w:ascii="Consolas" w:hAnsi="Consolas" w:cs="Consolas"/>
          <w:color w:val="000000" w:themeColor="text1"/>
        </w:rPr>
        <w:t>:</w:t>
      </w:r>
      <w:r w:rsidRPr="00582515">
        <w:rPr>
          <w:rFonts w:ascii="Consolas" w:hAnsi="Consolas" w:cs="Consolas"/>
          <w:color w:val="000000" w:themeColor="text1"/>
        </w:rPr>
        <w:t>:</w:t>
      </w:r>
      <w:proofErr w:type="spellStart"/>
      <w:r w:rsidRPr="00582515">
        <w:rPr>
          <w:rFonts w:ascii="Consolas" w:hAnsi="Consolas" w:cs="Consolas"/>
          <w:color w:val="6F008A"/>
          <w:highlight w:val="white"/>
        </w:rPr>
        <w:t>gleIncompatibleVersion</w:t>
      </w:r>
      <w:proofErr w:type="spellEnd"/>
      <w:r>
        <w:rPr>
          <w:rFonts w:ascii="Consolas" w:hAnsi="Consolas" w:cs="Consolas"/>
          <w:color w:val="6F008A"/>
          <w:sz w:val="19"/>
          <w:szCs w:val="19"/>
        </w:rPr>
        <w:t xml:space="preserve"> </w:t>
      </w:r>
      <w:r>
        <w:t xml:space="preserve">Linked </w:t>
      </w:r>
      <w:r w:rsidR="0048104F">
        <w:t>GFN</w:t>
      </w:r>
      <w:r>
        <w:t xml:space="preserve"> Link SDK library is not compatible with the existing </w:t>
      </w:r>
      <w:r w:rsidR="0048104F">
        <w:t>GFN</w:t>
      </w:r>
      <w:r>
        <w:t xml:space="preserve">.dll) </w:t>
      </w:r>
    </w:p>
    <w:p w:rsidR="00582515" w:rsidRPr="00A25D9B" w:rsidRDefault="00582515" w:rsidP="00582515">
      <w:pPr>
        <w:pStyle w:val="Heading3"/>
      </w:pPr>
      <w:bookmarkStart w:id="27" w:name="_Toc459902842"/>
      <w:proofErr w:type="spellStart"/>
      <w:r>
        <w:t>Shutdown</w:t>
      </w:r>
      <w:r w:rsidR="0048104F">
        <w:t>GFN</w:t>
      </w:r>
      <w:r>
        <w:t>LinkSDK</w:t>
      </w:r>
      <w:bookmarkEnd w:id="27"/>
      <w:proofErr w:type="spellEnd"/>
    </w:p>
    <w:tbl>
      <w:tblPr>
        <w:tblStyle w:val="TableGrid"/>
        <w:tblW w:w="9247" w:type="dxa"/>
        <w:tblInd w:w="108" w:type="dxa"/>
        <w:tblLook w:val="04A0" w:firstRow="1" w:lastRow="0" w:firstColumn="1" w:lastColumn="0" w:noHBand="0" w:noVBand="1"/>
      </w:tblPr>
      <w:tblGrid>
        <w:gridCol w:w="601"/>
        <w:gridCol w:w="8646"/>
      </w:tblGrid>
      <w:tr w:rsidR="00582515" w:rsidTr="005C1590">
        <w:tc>
          <w:tcPr>
            <w:tcW w:w="601" w:type="dxa"/>
          </w:tcPr>
          <w:p w:rsidR="00582515" w:rsidRDefault="00582515" w:rsidP="005C1590">
            <w:r>
              <w:t>C</w:t>
            </w:r>
          </w:p>
        </w:tc>
        <w:tc>
          <w:tcPr>
            <w:tcW w:w="8646" w:type="dxa"/>
          </w:tcPr>
          <w:p w:rsidR="00582515" w:rsidRPr="00ED2BE6" w:rsidRDefault="00582515" w:rsidP="00582515">
            <w:pPr>
              <w:autoSpaceDE w:val="0"/>
              <w:autoSpaceDN w:val="0"/>
              <w:adjustRightInd w:val="0"/>
              <w:rPr>
                <w:rFonts w:ascii="Consolas" w:hAnsi="Consolas" w:cs="Consolas"/>
                <w:color w:val="000000" w:themeColor="text1"/>
                <w:sz w:val="16"/>
                <w:szCs w:val="16"/>
              </w:rPr>
            </w:pPr>
            <w:r>
              <w:rPr>
                <w:rFonts w:ascii="Consolas" w:hAnsi="Consolas" w:cs="Consolas"/>
                <w:color w:val="000000" w:themeColor="text1"/>
                <w:sz w:val="16"/>
                <w:szCs w:val="16"/>
              </w:rPr>
              <w:t>void</w:t>
            </w:r>
            <w:r w:rsidRPr="00ED2BE6">
              <w:rPr>
                <w:rFonts w:ascii="Consolas" w:hAnsi="Consolas" w:cs="Consolas"/>
                <w:color w:val="000000" w:themeColor="text1"/>
                <w:sz w:val="16"/>
                <w:szCs w:val="16"/>
              </w:rPr>
              <w:t xml:space="preserve"> </w:t>
            </w:r>
            <w:proofErr w:type="spellStart"/>
            <w:r>
              <w:rPr>
                <w:rFonts w:ascii="Consolas" w:hAnsi="Consolas" w:cs="Consolas"/>
                <w:b/>
                <w:color w:val="000000" w:themeColor="text1"/>
                <w:sz w:val="16"/>
                <w:szCs w:val="16"/>
              </w:rPr>
              <w:t>glShutdown</w:t>
            </w:r>
            <w:r w:rsidR="0048104F">
              <w:rPr>
                <w:rFonts w:ascii="Consolas" w:hAnsi="Consolas" w:cs="Consolas"/>
                <w:b/>
                <w:color w:val="000000" w:themeColor="text1"/>
                <w:sz w:val="16"/>
                <w:szCs w:val="16"/>
              </w:rPr>
              <w:t>GFN</w:t>
            </w:r>
            <w:r>
              <w:rPr>
                <w:rFonts w:ascii="Consolas" w:hAnsi="Consolas" w:cs="Consolas"/>
                <w:b/>
                <w:color w:val="000000" w:themeColor="text1"/>
                <w:sz w:val="16"/>
                <w:szCs w:val="16"/>
              </w:rPr>
              <w:t>LinkSDK</w:t>
            </w:r>
            <w:proofErr w:type="spellEnd"/>
            <w:r w:rsidRPr="00ED2BE6">
              <w:rPr>
                <w:rFonts w:ascii="Consolas" w:hAnsi="Consolas" w:cs="Consolas"/>
                <w:color w:val="000000" w:themeColor="text1"/>
                <w:sz w:val="16"/>
                <w:szCs w:val="16"/>
              </w:rPr>
              <w:t>()</w:t>
            </w:r>
          </w:p>
        </w:tc>
      </w:tr>
      <w:tr w:rsidR="00582515" w:rsidTr="005C1590">
        <w:tc>
          <w:tcPr>
            <w:tcW w:w="601" w:type="dxa"/>
          </w:tcPr>
          <w:p w:rsidR="00582515" w:rsidRDefault="00582515" w:rsidP="005C1590">
            <w:r>
              <w:t>C++</w:t>
            </w:r>
          </w:p>
        </w:tc>
        <w:tc>
          <w:tcPr>
            <w:tcW w:w="8646" w:type="dxa"/>
          </w:tcPr>
          <w:p w:rsidR="00582515" w:rsidRPr="00ED2BE6" w:rsidRDefault="00582515" w:rsidP="00582515">
            <w:pPr>
              <w:autoSpaceDE w:val="0"/>
              <w:autoSpaceDN w:val="0"/>
              <w:adjustRightInd w:val="0"/>
              <w:rPr>
                <w:rFonts w:ascii="Consolas" w:hAnsi="Consolas" w:cs="Consolas"/>
                <w:color w:val="000000" w:themeColor="text1"/>
                <w:sz w:val="16"/>
                <w:szCs w:val="16"/>
              </w:rPr>
            </w:pPr>
            <w:r>
              <w:rPr>
                <w:rFonts w:ascii="Consolas" w:hAnsi="Consolas" w:cs="Consolas"/>
                <w:color w:val="000000" w:themeColor="text1"/>
                <w:sz w:val="16"/>
                <w:szCs w:val="16"/>
              </w:rPr>
              <w:t>void</w:t>
            </w:r>
            <w:r w:rsidRPr="00ED2BE6">
              <w:rPr>
                <w:rFonts w:ascii="Consolas" w:hAnsi="Consolas" w:cs="Consolas"/>
                <w:color w:val="000000" w:themeColor="text1"/>
                <w:sz w:val="16"/>
                <w:szCs w:val="16"/>
              </w:rPr>
              <w:t xml:space="preserve"> </w:t>
            </w:r>
            <w:proofErr w:type="spellStart"/>
            <w:r w:rsidR="0048104F">
              <w:rPr>
                <w:rFonts w:ascii="Consolas" w:hAnsi="Consolas" w:cs="Consolas"/>
                <w:color w:val="000000" w:themeColor="text1"/>
                <w:sz w:val="16"/>
                <w:szCs w:val="16"/>
              </w:rPr>
              <w:t>GFN</w:t>
            </w:r>
            <w:r>
              <w:rPr>
                <w:rFonts w:ascii="Consolas" w:hAnsi="Consolas" w:cs="Consolas"/>
                <w:color w:val="000000" w:themeColor="text1"/>
                <w:sz w:val="16"/>
                <w:szCs w:val="16"/>
              </w:rPr>
              <w:t>LinkSDK</w:t>
            </w:r>
            <w:proofErr w:type="spellEnd"/>
            <w:r>
              <w:rPr>
                <w:rFonts w:ascii="Consolas" w:hAnsi="Consolas" w:cs="Consolas"/>
                <w:color w:val="000000" w:themeColor="text1"/>
                <w:sz w:val="16"/>
                <w:szCs w:val="16"/>
              </w:rPr>
              <w:t>::</w:t>
            </w:r>
            <w:proofErr w:type="spellStart"/>
            <w:r>
              <w:rPr>
                <w:rFonts w:ascii="Consolas" w:hAnsi="Consolas" w:cs="Consolas"/>
                <w:b/>
                <w:color w:val="000000" w:themeColor="text1"/>
                <w:sz w:val="16"/>
                <w:szCs w:val="16"/>
              </w:rPr>
              <w:t>Shutdown</w:t>
            </w:r>
            <w:r w:rsidR="0048104F">
              <w:rPr>
                <w:rFonts w:ascii="Consolas" w:hAnsi="Consolas" w:cs="Consolas"/>
                <w:b/>
                <w:color w:val="000000" w:themeColor="text1"/>
                <w:sz w:val="16"/>
                <w:szCs w:val="16"/>
              </w:rPr>
              <w:t>GFN</w:t>
            </w:r>
            <w:r>
              <w:rPr>
                <w:rFonts w:ascii="Consolas" w:hAnsi="Consolas" w:cs="Consolas"/>
                <w:b/>
                <w:color w:val="000000" w:themeColor="text1"/>
                <w:sz w:val="16"/>
                <w:szCs w:val="16"/>
              </w:rPr>
              <w:t>LinkSDK</w:t>
            </w:r>
            <w:proofErr w:type="spellEnd"/>
            <w:r w:rsidRPr="00ED2BE6">
              <w:rPr>
                <w:rFonts w:ascii="Consolas" w:hAnsi="Consolas" w:cs="Consolas"/>
                <w:color w:val="000000" w:themeColor="text1"/>
                <w:sz w:val="16"/>
                <w:szCs w:val="16"/>
              </w:rPr>
              <w:t>()</w:t>
            </w:r>
          </w:p>
        </w:tc>
      </w:tr>
    </w:tbl>
    <w:p w:rsidR="00582515" w:rsidRDefault="00582515" w:rsidP="00582515">
      <w:pPr>
        <w:pStyle w:val="NoSpacing"/>
        <w:rPr>
          <w:b/>
        </w:rPr>
      </w:pPr>
    </w:p>
    <w:p w:rsidR="00582515" w:rsidRPr="00085200" w:rsidRDefault="00582515" w:rsidP="00582515">
      <w:pPr>
        <w:autoSpaceDE w:val="0"/>
        <w:autoSpaceDN w:val="0"/>
        <w:adjustRightInd w:val="0"/>
        <w:spacing w:after="0" w:line="240" w:lineRule="auto"/>
        <w:rPr>
          <w:b/>
        </w:rPr>
      </w:pPr>
      <w:r w:rsidRPr="00085200">
        <w:rPr>
          <w:b/>
        </w:rPr>
        <w:t>Description</w:t>
      </w:r>
    </w:p>
    <w:p w:rsidR="00582515" w:rsidRDefault="00582515" w:rsidP="00A60DCE">
      <w:pPr>
        <w:autoSpaceDE w:val="0"/>
        <w:autoSpaceDN w:val="0"/>
        <w:adjustRightInd w:val="0"/>
        <w:spacing w:after="120" w:line="240" w:lineRule="auto"/>
        <w:ind w:left="720" w:hanging="720"/>
      </w:pPr>
      <w:r>
        <w:tab/>
        <w:t xml:space="preserve">Should be called at Application shutdown. Frees up memory allocated by </w:t>
      </w:r>
      <w:r w:rsidR="0048104F">
        <w:t>GFN</w:t>
      </w:r>
      <w:r>
        <w:t xml:space="preserve"> and disconnects from </w:t>
      </w:r>
      <w:r w:rsidR="0048104F">
        <w:t>GFN</w:t>
      </w:r>
      <w:r>
        <w:t xml:space="preserve"> backend.</w:t>
      </w:r>
    </w:p>
    <w:p w:rsidR="00A60DCE" w:rsidRDefault="00A60DCE" w:rsidP="00A60DCE">
      <w:pPr>
        <w:autoSpaceDE w:val="0"/>
        <w:autoSpaceDN w:val="0"/>
        <w:adjustRightInd w:val="0"/>
        <w:spacing w:after="0" w:line="240" w:lineRule="auto"/>
        <w:rPr>
          <w:b/>
        </w:rPr>
      </w:pPr>
      <w:r>
        <w:rPr>
          <w:b/>
        </w:rPr>
        <w:t>Usage</w:t>
      </w:r>
    </w:p>
    <w:p w:rsidR="00A60DCE" w:rsidRPr="00A60DCE" w:rsidRDefault="00A60DCE" w:rsidP="00A60DCE">
      <w:pPr>
        <w:autoSpaceDE w:val="0"/>
        <w:autoSpaceDN w:val="0"/>
        <w:adjustRightInd w:val="0"/>
        <w:spacing w:after="120" w:line="240" w:lineRule="auto"/>
      </w:pPr>
      <w:r>
        <w:rPr>
          <w:b/>
        </w:rPr>
        <w:tab/>
      </w:r>
      <w:r>
        <w:t xml:space="preserve">Call during application shutdown or when </w:t>
      </w:r>
      <w:r w:rsidR="0048104F">
        <w:t>GFN</w:t>
      </w:r>
      <w:r>
        <w:t xml:space="preserve"> Link API methods are no longer needed.</w:t>
      </w:r>
    </w:p>
    <w:p w:rsidR="00582515" w:rsidRPr="008327F5" w:rsidRDefault="00582515" w:rsidP="00D969FF">
      <w:pPr>
        <w:tabs>
          <w:tab w:val="left" w:pos="720"/>
        </w:tabs>
        <w:ind w:left="720" w:hanging="720"/>
      </w:pPr>
    </w:p>
    <w:p w:rsidR="00582515" w:rsidRDefault="00582515">
      <w:pPr>
        <w:rPr>
          <w:rFonts w:asciiTheme="majorHAnsi" w:eastAsiaTheme="majorEastAsia" w:hAnsiTheme="majorHAnsi" w:cstheme="majorBidi"/>
          <w:b/>
          <w:bCs/>
          <w:color w:val="365F91" w:themeColor="accent1" w:themeShade="BF"/>
          <w:sz w:val="28"/>
          <w:szCs w:val="28"/>
        </w:rPr>
      </w:pPr>
      <w:r>
        <w:br w:type="page"/>
      </w:r>
    </w:p>
    <w:p w:rsidR="008327F5" w:rsidRDefault="0048104F" w:rsidP="008327F5">
      <w:pPr>
        <w:pStyle w:val="Heading1"/>
      </w:pPr>
      <w:bookmarkStart w:id="28" w:name="_Toc459902843"/>
      <w:r>
        <w:lastRenderedPageBreak/>
        <w:t>GFN</w:t>
      </w:r>
      <w:r w:rsidR="008327F5">
        <w:t xml:space="preserve"> Link API Methods</w:t>
      </w:r>
      <w:r w:rsidR="00582515">
        <w:t xml:space="preserve"> (</w:t>
      </w:r>
      <w:proofErr w:type="spellStart"/>
      <w:r w:rsidR="00582515">
        <w:t>I</w:t>
      </w:r>
      <w:r>
        <w:t>GFN</w:t>
      </w:r>
      <w:r w:rsidR="00582515">
        <w:t>Link</w:t>
      </w:r>
      <w:proofErr w:type="spellEnd"/>
      <w:r w:rsidR="00582515">
        <w:t xml:space="preserve"> Interface)</w:t>
      </w:r>
      <w:bookmarkEnd w:id="28"/>
    </w:p>
    <w:p w:rsidR="00582515" w:rsidRDefault="0048104F" w:rsidP="008327F5">
      <w:r>
        <w:t>GFN</w:t>
      </w:r>
      <w:r w:rsidR="00582515">
        <w:t xml:space="preserve"> Link API methods are used to make request from or </w:t>
      </w:r>
      <w:r w:rsidR="00826282">
        <w:t xml:space="preserve">to </w:t>
      </w:r>
      <w:r w:rsidR="00582515">
        <w:t xml:space="preserve">notify the </w:t>
      </w:r>
      <w:r>
        <w:t>GFN</w:t>
      </w:r>
      <w:r w:rsidR="00582515">
        <w:t xml:space="preserve"> backend</w:t>
      </w:r>
      <w:r w:rsidR="00826282">
        <w:t>.</w:t>
      </w:r>
    </w:p>
    <w:p w:rsidR="008327F5" w:rsidRDefault="008327F5" w:rsidP="008327F5">
      <w:r>
        <w:t xml:space="preserve">When your application is operating outside of the </w:t>
      </w:r>
      <w:r w:rsidR="0048104F">
        <w:t>GFN</w:t>
      </w:r>
      <w:r>
        <w:t xml:space="preserve"> environment, these methods are simple stubs that incur almost no cost, so it's safe to add these to your main build.</w:t>
      </w:r>
    </w:p>
    <w:p w:rsidR="008327F5" w:rsidRPr="00A25D9B" w:rsidRDefault="008327F5" w:rsidP="008327F5">
      <w:r>
        <w:t>The calling convention differs by which API you've chosen to use. Examples of usage and the required include/using statement are given below:</w:t>
      </w:r>
    </w:p>
    <w:tbl>
      <w:tblPr>
        <w:tblStyle w:val="TableGrid"/>
        <w:tblW w:w="0" w:type="auto"/>
        <w:tblInd w:w="108" w:type="dxa"/>
        <w:tblLook w:val="04A0" w:firstRow="1" w:lastRow="0" w:firstColumn="1" w:lastColumn="0" w:noHBand="0" w:noVBand="1"/>
      </w:tblPr>
      <w:tblGrid>
        <w:gridCol w:w="714"/>
        <w:gridCol w:w="8528"/>
      </w:tblGrid>
      <w:tr w:rsidR="008327F5" w:rsidTr="009706E4">
        <w:tc>
          <w:tcPr>
            <w:tcW w:w="714" w:type="dxa"/>
          </w:tcPr>
          <w:p w:rsidR="008327F5" w:rsidRDefault="008327F5" w:rsidP="005C1590">
            <w:r>
              <w:t>C</w:t>
            </w:r>
          </w:p>
        </w:tc>
        <w:tc>
          <w:tcPr>
            <w:tcW w:w="8528" w:type="dxa"/>
          </w:tcPr>
          <w:p w:rsidR="008327F5" w:rsidRPr="00362629" w:rsidRDefault="009706E4" w:rsidP="005C1590">
            <w:pPr>
              <w:autoSpaceDE w:val="0"/>
              <w:autoSpaceDN w:val="0"/>
              <w:adjustRightInd w:val="0"/>
              <w:rPr>
                <w:rFonts w:ascii="Consolas" w:hAnsi="Consolas" w:cs="Consolas"/>
                <w:color w:val="000000" w:themeColor="text1"/>
                <w:sz w:val="16"/>
                <w:szCs w:val="16"/>
              </w:rPr>
            </w:pPr>
            <w:r>
              <w:rPr>
                <w:rFonts w:ascii="Consolas" w:hAnsi="Consolas" w:cs="Consolas"/>
                <w:color w:val="000000" w:themeColor="text1"/>
                <w:sz w:val="16"/>
                <w:szCs w:val="16"/>
              </w:rPr>
              <w:t>#include "</w:t>
            </w:r>
            <w:proofErr w:type="spellStart"/>
            <w:r w:rsidR="0048104F">
              <w:rPr>
                <w:rFonts w:ascii="Consolas" w:hAnsi="Consolas" w:cs="Consolas"/>
                <w:color w:val="000000" w:themeColor="text1"/>
                <w:sz w:val="16"/>
                <w:szCs w:val="16"/>
              </w:rPr>
              <w:t>GFN</w:t>
            </w:r>
            <w:r>
              <w:rPr>
                <w:rFonts w:ascii="Consolas" w:hAnsi="Consolas" w:cs="Consolas"/>
                <w:color w:val="000000" w:themeColor="text1"/>
                <w:sz w:val="16"/>
                <w:szCs w:val="16"/>
              </w:rPr>
              <w:t>Link</w:t>
            </w:r>
            <w:r w:rsidR="008327F5" w:rsidRPr="00362629">
              <w:rPr>
                <w:rFonts w:ascii="Consolas" w:hAnsi="Consolas" w:cs="Consolas"/>
                <w:color w:val="000000" w:themeColor="text1"/>
                <w:sz w:val="16"/>
                <w:szCs w:val="16"/>
              </w:rPr>
              <w:t>SDK_</w:t>
            </w:r>
            <w:r>
              <w:rPr>
                <w:rFonts w:ascii="Consolas" w:hAnsi="Consolas" w:cs="Consolas"/>
                <w:color w:val="000000" w:themeColor="text1"/>
                <w:sz w:val="16"/>
                <w:szCs w:val="16"/>
              </w:rPr>
              <w:t>C</w:t>
            </w:r>
            <w:r w:rsidR="008327F5" w:rsidRPr="00362629">
              <w:rPr>
                <w:rFonts w:ascii="Consolas" w:hAnsi="Consolas" w:cs="Consolas"/>
                <w:color w:val="000000" w:themeColor="text1"/>
                <w:sz w:val="16"/>
                <w:szCs w:val="16"/>
              </w:rPr>
              <w:t>API.h</w:t>
            </w:r>
            <w:proofErr w:type="spellEnd"/>
            <w:r w:rsidR="008327F5" w:rsidRPr="00362629">
              <w:rPr>
                <w:rFonts w:ascii="Consolas" w:hAnsi="Consolas" w:cs="Consolas"/>
                <w:color w:val="000000" w:themeColor="text1"/>
                <w:sz w:val="16"/>
                <w:szCs w:val="16"/>
              </w:rPr>
              <w:t>"</w:t>
            </w:r>
          </w:p>
          <w:p w:rsidR="008327F5" w:rsidRPr="00362629" w:rsidRDefault="009706E4" w:rsidP="009706E4">
            <w:pPr>
              <w:autoSpaceDE w:val="0"/>
              <w:autoSpaceDN w:val="0"/>
              <w:adjustRightInd w:val="0"/>
              <w:rPr>
                <w:rFonts w:ascii="Consolas" w:hAnsi="Consolas" w:cs="Consolas"/>
                <w:sz w:val="16"/>
                <w:szCs w:val="16"/>
              </w:rPr>
            </w:pPr>
            <w:proofErr w:type="spellStart"/>
            <w:r>
              <w:rPr>
                <w:rFonts w:ascii="Consolas" w:hAnsi="Consolas" w:cs="Consolas"/>
                <w:b/>
                <w:color w:val="000000" w:themeColor="text1"/>
                <w:sz w:val="16"/>
                <w:szCs w:val="16"/>
              </w:rPr>
              <w:t>glRequestKeyboardOverlayClose</w:t>
            </w:r>
            <w:proofErr w:type="spellEnd"/>
            <w:r w:rsidR="008327F5" w:rsidRPr="00362629">
              <w:rPr>
                <w:rFonts w:ascii="Consolas" w:hAnsi="Consolas" w:cs="Consolas"/>
                <w:sz w:val="16"/>
                <w:szCs w:val="16"/>
              </w:rPr>
              <w:t>();</w:t>
            </w:r>
          </w:p>
        </w:tc>
      </w:tr>
      <w:tr w:rsidR="008327F5" w:rsidTr="009706E4">
        <w:tc>
          <w:tcPr>
            <w:tcW w:w="714" w:type="dxa"/>
          </w:tcPr>
          <w:p w:rsidR="008327F5" w:rsidRDefault="008327F5" w:rsidP="005C1590">
            <w:r>
              <w:t>C++</w:t>
            </w:r>
          </w:p>
        </w:tc>
        <w:tc>
          <w:tcPr>
            <w:tcW w:w="8528" w:type="dxa"/>
          </w:tcPr>
          <w:p w:rsidR="008327F5" w:rsidRPr="00362629" w:rsidRDefault="009706E4" w:rsidP="005C1590">
            <w:pPr>
              <w:autoSpaceDE w:val="0"/>
              <w:autoSpaceDN w:val="0"/>
              <w:adjustRightInd w:val="0"/>
              <w:rPr>
                <w:rFonts w:ascii="Consolas" w:hAnsi="Consolas" w:cs="Consolas"/>
                <w:color w:val="000000" w:themeColor="text1"/>
                <w:sz w:val="16"/>
                <w:szCs w:val="16"/>
              </w:rPr>
            </w:pPr>
            <w:r>
              <w:rPr>
                <w:rFonts w:ascii="Consolas" w:hAnsi="Consolas" w:cs="Consolas"/>
                <w:color w:val="000000" w:themeColor="text1"/>
                <w:sz w:val="16"/>
                <w:szCs w:val="16"/>
              </w:rPr>
              <w:t>#include "</w:t>
            </w:r>
            <w:r w:rsidR="0048104F">
              <w:rPr>
                <w:rFonts w:ascii="Consolas" w:hAnsi="Consolas" w:cs="Consolas"/>
                <w:color w:val="000000" w:themeColor="text1"/>
                <w:sz w:val="16"/>
                <w:szCs w:val="16"/>
              </w:rPr>
              <w:t>GFN</w:t>
            </w:r>
            <w:r>
              <w:rPr>
                <w:rFonts w:ascii="Consolas" w:hAnsi="Consolas" w:cs="Consolas"/>
                <w:color w:val="000000" w:themeColor="text1"/>
                <w:sz w:val="16"/>
                <w:szCs w:val="16"/>
              </w:rPr>
              <w:t>LinkSDK_C</w:t>
            </w:r>
            <w:r w:rsidR="008327F5" w:rsidRPr="00362629">
              <w:rPr>
                <w:rFonts w:ascii="Consolas" w:hAnsi="Consolas" w:cs="Consolas"/>
                <w:color w:val="000000" w:themeColor="text1"/>
                <w:sz w:val="16"/>
                <w:szCs w:val="16"/>
              </w:rPr>
              <w:t>API.hpp"</w:t>
            </w:r>
          </w:p>
          <w:p w:rsidR="008327F5" w:rsidRPr="00362629" w:rsidRDefault="0048104F" w:rsidP="009706E4">
            <w:pPr>
              <w:autoSpaceDE w:val="0"/>
              <w:autoSpaceDN w:val="0"/>
              <w:adjustRightInd w:val="0"/>
              <w:rPr>
                <w:rFonts w:ascii="Consolas" w:hAnsi="Consolas" w:cs="Consolas"/>
                <w:sz w:val="16"/>
                <w:szCs w:val="16"/>
              </w:rPr>
            </w:pPr>
            <w:proofErr w:type="spellStart"/>
            <w:r>
              <w:rPr>
                <w:rFonts w:ascii="Consolas" w:hAnsi="Consolas" w:cs="Consolas"/>
                <w:color w:val="000000" w:themeColor="text1"/>
                <w:sz w:val="16"/>
                <w:szCs w:val="16"/>
              </w:rPr>
              <w:t>GFN</w:t>
            </w:r>
            <w:r w:rsidR="009706E4">
              <w:rPr>
                <w:rFonts w:ascii="Consolas" w:hAnsi="Consolas" w:cs="Consolas"/>
                <w:color w:val="000000" w:themeColor="text1"/>
                <w:sz w:val="16"/>
                <w:szCs w:val="16"/>
              </w:rPr>
              <w:t>Link</w:t>
            </w:r>
            <w:r w:rsidR="008327F5" w:rsidRPr="00362629">
              <w:rPr>
                <w:rFonts w:ascii="Consolas" w:hAnsi="Consolas" w:cs="Consolas"/>
                <w:color w:val="000000" w:themeColor="text1"/>
                <w:sz w:val="16"/>
                <w:szCs w:val="16"/>
              </w:rPr>
              <w:t>SDK</w:t>
            </w:r>
            <w:proofErr w:type="spellEnd"/>
            <w:r w:rsidR="008327F5" w:rsidRPr="00362629">
              <w:rPr>
                <w:rFonts w:ascii="Consolas" w:hAnsi="Consolas" w:cs="Consolas"/>
                <w:color w:val="000000" w:themeColor="text1"/>
                <w:sz w:val="16"/>
                <w:szCs w:val="16"/>
              </w:rPr>
              <w:t>::Instance()-&gt;</w:t>
            </w:r>
            <w:proofErr w:type="spellStart"/>
            <w:r w:rsidR="009706E4">
              <w:rPr>
                <w:rFonts w:ascii="Consolas" w:hAnsi="Consolas" w:cs="Consolas"/>
                <w:b/>
                <w:color w:val="000000" w:themeColor="text1"/>
                <w:sz w:val="16"/>
                <w:szCs w:val="16"/>
              </w:rPr>
              <w:t>RequestKeyboardOverlayClose</w:t>
            </w:r>
            <w:proofErr w:type="spellEnd"/>
            <w:r w:rsidR="008327F5" w:rsidRPr="00362629">
              <w:rPr>
                <w:rFonts w:ascii="Consolas" w:hAnsi="Consolas" w:cs="Consolas"/>
                <w:sz w:val="16"/>
                <w:szCs w:val="16"/>
              </w:rPr>
              <w:t>();</w:t>
            </w:r>
          </w:p>
        </w:tc>
      </w:tr>
    </w:tbl>
    <w:p w:rsidR="008327F5" w:rsidRDefault="008327F5" w:rsidP="008327F5">
      <w:pPr>
        <w:pStyle w:val="NoSpacing"/>
      </w:pPr>
    </w:p>
    <w:p w:rsidR="00D6483E" w:rsidRDefault="00D6483E" w:rsidP="008327F5">
      <w:pPr>
        <w:pStyle w:val="NoSpacing"/>
      </w:pPr>
      <w:r>
        <w:t xml:space="preserve">In most cases </w:t>
      </w:r>
      <w:proofErr w:type="spellStart"/>
      <w:r>
        <w:t>I</w:t>
      </w:r>
      <w:r w:rsidR="0048104F">
        <w:t>GFN</w:t>
      </w:r>
      <w:r>
        <w:t>Link</w:t>
      </w:r>
      <w:proofErr w:type="spellEnd"/>
      <w:r>
        <w:t xml:space="preserve"> methods return a </w:t>
      </w:r>
      <w:proofErr w:type="spellStart"/>
      <w:r w:rsidR="0048104F">
        <w:t>GFN</w:t>
      </w:r>
      <w:r>
        <w:t>LinkError</w:t>
      </w:r>
      <w:proofErr w:type="spellEnd"/>
      <w:r>
        <w:t xml:space="preserve"> result, which can be used by the application to check for errors – however, in practice it is unlikely to </w:t>
      </w:r>
      <w:r w:rsidR="00C93BAC">
        <w:t xml:space="preserve">be useful for the application to check this value as an ideal implementation would not make logic changes based on the result. For example, should </w:t>
      </w:r>
      <w:proofErr w:type="spellStart"/>
      <w:r w:rsidR="00C93BAC">
        <w:t>RequestKeyboardOverlayOpen</w:t>
      </w:r>
      <w:proofErr w:type="spellEnd"/>
      <w:r w:rsidR="00C93BAC">
        <w:t xml:space="preserve"> fail due to running outside of a </w:t>
      </w:r>
      <w:r w:rsidR="0048104F">
        <w:t>GFN</w:t>
      </w:r>
      <w:r w:rsidR="00C93BAC">
        <w:t xml:space="preserve"> environment, the application would still continue to accept keyboard input from the native input handler and/or text control. </w:t>
      </w:r>
      <w:r w:rsidR="000A648E">
        <w:t>Additionally, since c</w:t>
      </w:r>
      <w:r w:rsidR="00C93BAC">
        <w:t xml:space="preserve">alling </w:t>
      </w:r>
      <w:proofErr w:type="spellStart"/>
      <w:r w:rsidR="00C93BAC">
        <w:t>RequestKeyboardOverlayClose</w:t>
      </w:r>
      <w:proofErr w:type="spellEnd"/>
      <w:r w:rsidR="00C93BAC">
        <w:t xml:space="preserve"> </w:t>
      </w:r>
      <w:r w:rsidR="000A648E">
        <w:t xml:space="preserve">is safe to do even if </w:t>
      </w:r>
      <w:proofErr w:type="spellStart"/>
      <w:r w:rsidR="000A648E">
        <w:t>RequestKeyboardOverlayOpen</w:t>
      </w:r>
      <w:proofErr w:type="spellEnd"/>
      <w:r w:rsidR="000A648E">
        <w:t xml:space="preserve"> failed, the application can call it when input is no longer needed in all cases.</w:t>
      </w:r>
    </w:p>
    <w:p w:rsidR="008327F5" w:rsidRDefault="008327F5" w:rsidP="008327F5"/>
    <w:p w:rsidR="008327F5" w:rsidRDefault="009706E4" w:rsidP="008327F5">
      <w:pPr>
        <w:pStyle w:val="Heading3"/>
      </w:pPr>
      <w:bookmarkStart w:id="29" w:name="_Toc459902844"/>
      <w:proofErr w:type="spellStart"/>
      <w:r>
        <w:t>Is</w:t>
      </w:r>
      <w:r w:rsidR="0048104F">
        <w:t>GFN</w:t>
      </w:r>
      <w:r>
        <w:t>Enabled</w:t>
      </w:r>
      <w:bookmarkEnd w:id="29"/>
      <w:proofErr w:type="spellEnd"/>
    </w:p>
    <w:tbl>
      <w:tblPr>
        <w:tblStyle w:val="TableGrid"/>
        <w:tblW w:w="9242" w:type="dxa"/>
        <w:tblInd w:w="108" w:type="dxa"/>
        <w:tblLook w:val="04A0" w:firstRow="1" w:lastRow="0" w:firstColumn="1" w:lastColumn="0" w:noHBand="0" w:noVBand="1"/>
      </w:tblPr>
      <w:tblGrid>
        <w:gridCol w:w="711"/>
        <w:gridCol w:w="8531"/>
      </w:tblGrid>
      <w:tr w:rsidR="009706E4" w:rsidTr="009706E4">
        <w:tc>
          <w:tcPr>
            <w:tcW w:w="711" w:type="dxa"/>
          </w:tcPr>
          <w:p w:rsidR="009706E4" w:rsidRDefault="009706E4" w:rsidP="005C1590">
            <w:r>
              <w:t>C</w:t>
            </w:r>
          </w:p>
        </w:tc>
        <w:tc>
          <w:tcPr>
            <w:tcW w:w="8531" w:type="dxa"/>
          </w:tcPr>
          <w:p w:rsidR="009706E4" w:rsidRPr="00ED2BE6" w:rsidRDefault="009706E4" w:rsidP="009706E4">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bool</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b/>
                <w:color w:val="000000" w:themeColor="text1"/>
                <w:sz w:val="16"/>
                <w:szCs w:val="16"/>
              </w:rPr>
              <w:t>glIs</w:t>
            </w:r>
            <w:r w:rsidR="0048104F">
              <w:rPr>
                <w:rFonts w:ascii="Consolas" w:hAnsi="Consolas" w:cs="Consolas"/>
                <w:b/>
                <w:color w:val="000000" w:themeColor="text1"/>
                <w:sz w:val="16"/>
                <w:szCs w:val="16"/>
              </w:rPr>
              <w:t>GFN</w:t>
            </w:r>
            <w:r>
              <w:rPr>
                <w:rFonts w:ascii="Consolas" w:hAnsi="Consolas" w:cs="Consolas"/>
                <w:b/>
                <w:color w:val="000000" w:themeColor="text1"/>
                <w:sz w:val="16"/>
                <w:szCs w:val="16"/>
              </w:rPr>
              <w:t>Enabled</w:t>
            </w:r>
            <w:proofErr w:type="spellEnd"/>
            <w:r w:rsidRPr="00ED2BE6">
              <w:rPr>
                <w:rFonts w:ascii="Consolas" w:hAnsi="Consolas" w:cs="Consolas"/>
                <w:color w:val="000000" w:themeColor="text1"/>
                <w:sz w:val="16"/>
                <w:szCs w:val="16"/>
              </w:rPr>
              <w:t>()</w:t>
            </w:r>
          </w:p>
        </w:tc>
      </w:tr>
      <w:tr w:rsidR="009706E4" w:rsidTr="009706E4">
        <w:tc>
          <w:tcPr>
            <w:tcW w:w="711" w:type="dxa"/>
          </w:tcPr>
          <w:p w:rsidR="009706E4" w:rsidRDefault="009706E4" w:rsidP="005C1590">
            <w:r>
              <w:t>C++</w:t>
            </w:r>
          </w:p>
        </w:tc>
        <w:tc>
          <w:tcPr>
            <w:tcW w:w="8531" w:type="dxa"/>
          </w:tcPr>
          <w:p w:rsidR="009706E4" w:rsidRPr="00ED2BE6" w:rsidRDefault="00A60DCE" w:rsidP="00A60DCE">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bool</w:t>
            </w:r>
            <w:proofErr w:type="spellEnd"/>
            <w:r w:rsidR="009706E4" w:rsidRPr="00ED2BE6">
              <w:rPr>
                <w:rFonts w:ascii="Consolas" w:hAnsi="Consolas" w:cs="Consolas"/>
                <w:color w:val="000000" w:themeColor="text1"/>
                <w:sz w:val="16"/>
                <w:szCs w:val="16"/>
              </w:rPr>
              <w:t xml:space="preserve"> </w:t>
            </w:r>
            <w:proofErr w:type="spellStart"/>
            <w:r>
              <w:rPr>
                <w:rFonts w:ascii="Consolas" w:hAnsi="Consolas" w:cs="Consolas"/>
                <w:color w:val="000000" w:themeColor="text1"/>
                <w:sz w:val="16"/>
                <w:szCs w:val="16"/>
              </w:rPr>
              <w:t>I</w:t>
            </w:r>
            <w:r w:rsidR="0048104F">
              <w:rPr>
                <w:rFonts w:ascii="Consolas" w:hAnsi="Consolas" w:cs="Consolas"/>
                <w:color w:val="000000" w:themeColor="text1"/>
                <w:sz w:val="16"/>
                <w:szCs w:val="16"/>
              </w:rPr>
              <w:t>GFN</w:t>
            </w:r>
            <w:r w:rsidR="009706E4">
              <w:rPr>
                <w:rFonts w:ascii="Consolas" w:hAnsi="Consolas" w:cs="Consolas"/>
                <w:color w:val="000000" w:themeColor="text1"/>
                <w:sz w:val="16"/>
                <w:szCs w:val="16"/>
              </w:rPr>
              <w:t>Link</w:t>
            </w:r>
            <w:proofErr w:type="spellEnd"/>
            <w:r w:rsidR="009706E4">
              <w:rPr>
                <w:rFonts w:ascii="Consolas" w:hAnsi="Consolas" w:cs="Consolas"/>
                <w:color w:val="000000" w:themeColor="text1"/>
                <w:sz w:val="16"/>
                <w:szCs w:val="16"/>
              </w:rPr>
              <w:t>::</w:t>
            </w:r>
            <w:proofErr w:type="spellStart"/>
            <w:r>
              <w:rPr>
                <w:rFonts w:ascii="Consolas" w:hAnsi="Consolas" w:cs="Consolas"/>
                <w:b/>
                <w:color w:val="000000" w:themeColor="text1"/>
                <w:sz w:val="16"/>
                <w:szCs w:val="16"/>
              </w:rPr>
              <w:t>Is</w:t>
            </w:r>
            <w:r w:rsidR="0048104F">
              <w:rPr>
                <w:rFonts w:ascii="Consolas" w:hAnsi="Consolas" w:cs="Consolas"/>
                <w:b/>
                <w:color w:val="000000" w:themeColor="text1"/>
                <w:sz w:val="16"/>
                <w:szCs w:val="16"/>
              </w:rPr>
              <w:t>GFN</w:t>
            </w:r>
            <w:r>
              <w:rPr>
                <w:rFonts w:ascii="Consolas" w:hAnsi="Consolas" w:cs="Consolas"/>
                <w:b/>
                <w:color w:val="000000" w:themeColor="text1"/>
                <w:sz w:val="16"/>
                <w:szCs w:val="16"/>
              </w:rPr>
              <w:t>Enabled</w:t>
            </w:r>
            <w:proofErr w:type="spellEnd"/>
            <w:r w:rsidR="009706E4" w:rsidRPr="00ED2BE6">
              <w:rPr>
                <w:rFonts w:ascii="Consolas" w:hAnsi="Consolas" w:cs="Consolas"/>
                <w:color w:val="000000" w:themeColor="text1"/>
                <w:sz w:val="16"/>
                <w:szCs w:val="16"/>
              </w:rPr>
              <w:t>()</w:t>
            </w:r>
          </w:p>
        </w:tc>
      </w:tr>
    </w:tbl>
    <w:p w:rsidR="008327F5" w:rsidRDefault="008327F5" w:rsidP="008327F5">
      <w:pPr>
        <w:pStyle w:val="NoSpacing"/>
        <w:rPr>
          <w:b/>
        </w:rPr>
      </w:pPr>
    </w:p>
    <w:p w:rsidR="00A60DCE" w:rsidRDefault="008327F5" w:rsidP="00A60DCE">
      <w:pPr>
        <w:autoSpaceDE w:val="0"/>
        <w:autoSpaceDN w:val="0"/>
        <w:adjustRightInd w:val="0"/>
        <w:spacing w:after="0" w:line="240" w:lineRule="auto"/>
      </w:pPr>
      <w:r w:rsidRPr="00085200">
        <w:rPr>
          <w:b/>
        </w:rPr>
        <w:t>Description</w:t>
      </w:r>
    </w:p>
    <w:p w:rsidR="00A60DCE" w:rsidRDefault="00A60DCE" w:rsidP="00A60DCE">
      <w:pPr>
        <w:spacing w:after="97"/>
        <w:ind w:right="10" w:firstLine="720"/>
      </w:pPr>
      <w:r>
        <w:t xml:space="preserve">Determines if application is running in </w:t>
      </w:r>
      <w:r w:rsidR="0048104F">
        <w:t>GFN</w:t>
      </w:r>
      <w:r>
        <w:t xml:space="preserve"> environment or not.</w:t>
      </w:r>
    </w:p>
    <w:p w:rsidR="00A60DCE" w:rsidRDefault="00A60DCE" w:rsidP="00A60DCE">
      <w:pPr>
        <w:autoSpaceDE w:val="0"/>
        <w:autoSpaceDN w:val="0"/>
        <w:adjustRightInd w:val="0"/>
        <w:spacing w:after="0" w:line="240" w:lineRule="auto"/>
        <w:rPr>
          <w:b/>
        </w:rPr>
      </w:pPr>
      <w:r>
        <w:rPr>
          <w:b/>
        </w:rPr>
        <w:t>Usage</w:t>
      </w:r>
    </w:p>
    <w:p w:rsidR="00A60DCE" w:rsidRPr="00A60DCE" w:rsidRDefault="00A60DCE" w:rsidP="00A60DCE">
      <w:pPr>
        <w:autoSpaceDE w:val="0"/>
        <w:autoSpaceDN w:val="0"/>
        <w:adjustRightInd w:val="0"/>
        <w:spacing w:after="120" w:line="240" w:lineRule="auto"/>
      </w:pPr>
      <w:r>
        <w:rPr>
          <w:b/>
        </w:rPr>
        <w:tab/>
      </w:r>
      <w:r>
        <w:t xml:space="preserve">Use to enable any </w:t>
      </w:r>
      <w:r w:rsidR="0048104F">
        <w:t>GFN</w:t>
      </w:r>
      <w:r>
        <w:t xml:space="preserve"> specific application logic.</w:t>
      </w:r>
    </w:p>
    <w:p w:rsidR="008327F5" w:rsidRPr="00085200" w:rsidRDefault="00A60DCE" w:rsidP="008327F5">
      <w:pPr>
        <w:autoSpaceDE w:val="0"/>
        <w:autoSpaceDN w:val="0"/>
        <w:adjustRightInd w:val="0"/>
        <w:spacing w:after="0" w:line="240" w:lineRule="auto"/>
        <w:rPr>
          <w:b/>
        </w:rPr>
      </w:pPr>
      <w:r>
        <w:rPr>
          <w:b/>
        </w:rPr>
        <w:t>Return value</w:t>
      </w:r>
    </w:p>
    <w:p w:rsidR="008327F5" w:rsidRDefault="00A60DCE" w:rsidP="008327F5">
      <w:pPr>
        <w:autoSpaceDE w:val="0"/>
        <w:autoSpaceDN w:val="0"/>
        <w:adjustRightInd w:val="0"/>
        <w:spacing w:after="0" w:line="240" w:lineRule="auto"/>
      </w:pPr>
      <w:r>
        <w:tab/>
      </w:r>
      <w:proofErr w:type="gramStart"/>
      <w:r>
        <w:t>true</w:t>
      </w:r>
      <w:proofErr w:type="gramEnd"/>
      <w:r>
        <w:t xml:space="preserve">: Application </w:t>
      </w:r>
      <w:r w:rsidR="005C1590">
        <w:t xml:space="preserve">is running on a </w:t>
      </w:r>
      <w:r w:rsidR="00DB133B">
        <w:t>game seat virtual machine</w:t>
      </w:r>
      <w:r>
        <w:t xml:space="preserve"> or </w:t>
      </w:r>
      <w:r w:rsidR="0048104F">
        <w:t>GFN</w:t>
      </w:r>
      <w:r>
        <w:t xml:space="preserve"> test environment</w:t>
      </w:r>
    </w:p>
    <w:p w:rsidR="00A60DCE" w:rsidRDefault="00A60DCE" w:rsidP="008327F5">
      <w:pPr>
        <w:autoSpaceDE w:val="0"/>
        <w:autoSpaceDN w:val="0"/>
        <w:adjustRightInd w:val="0"/>
        <w:spacing w:after="0" w:line="240" w:lineRule="auto"/>
      </w:pPr>
      <w:r>
        <w:tab/>
      </w:r>
      <w:proofErr w:type="gramStart"/>
      <w:r>
        <w:t>false</w:t>
      </w:r>
      <w:proofErr w:type="gramEnd"/>
      <w:r>
        <w:t xml:space="preserve">: Application is not running in a </w:t>
      </w:r>
      <w:r w:rsidR="0048104F">
        <w:t>GFN</w:t>
      </w:r>
      <w:r>
        <w:t xml:space="preserve"> Environment</w:t>
      </w:r>
    </w:p>
    <w:p w:rsidR="008327F5" w:rsidRDefault="008327F5" w:rsidP="008327F5"/>
    <w:p w:rsidR="008327F5" w:rsidRPr="00A25D9B" w:rsidRDefault="00A60DCE" w:rsidP="008327F5">
      <w:pPr>
        <w:pStyle w:val="Heading3"/>
      </w:pPr>
      <w:bookmarkStart w:id="30" w:name="_Toc459902845"/>
      <w:proofErr w:type="spellStart"/>
      <w:r>
        <w:t>RequestKeyboardOverlayOpen</w:t>
      </w:r>
      <w:bookmarkEnd w:id="30"/>
      <w:proofErr w:type="spellEnd"/>
    </w:p>
    <w:tbl>
      <w:tblPr>
        <w:tblStyle w:val="TableGrid"/>
        <w:tblW w:w="0" w:type="auto"/>
        <w:tblInd w:w="108" w:type="dxa"/>
        <w:tblLook w:val="04A0" w:firstRow="1" w:lastRow="0" w:firstColumn="1" w:lastColumn="0" w:noHBand="0" w:noVBand="1"/>
      </w:tblPr>
      <w:tblGrid>
        <w:gridCol w:w="714"/>
        <w:gridCol w:w="8528"/>
      </w:tblGrid>
      <w:tr w:rsidR="008327F5" w:rsidTr="00A60DCE">
        <w:tc>
          <w:tcPr>
            <w:tcW w:w="714" w:type="dxa"/>
          </w:tcPr>
          <w:p w:rsidR="008327F5" w:rsidRDefault="008327F5" w:rsidP="005C1590">
            <w:r>
              <w:t>C</w:t>
            </w:r>
          </w:p>
        </w:tc>
        <w:tc>
          <w:tcPr>
            <w:tcW w:w="8528" w:type="dxa"/>
          </w:tcPr>
          <w:p w:rsidR="008327F5" w:rsidRPr="00ED2BE6" w:rsidRDefault="0048104F" w:rsidP="00A60DCE">
            <w:pPr>
              <w:autoSpaceDE w:val="0"/>
              <w:autoSpaceDN w:val="0"/>
              <w:adjustRightInd w:val="0"/>
              <w:rPr>
                <w:rFonts w:ascii="Consolas" w:hAnsi="Consolas" w:cs="Consolas"/>
                <w:color w:val="000080"/>
                <w:sz w:val="19"/>
                <w:szCs w:val="19"/>
              </w:rPr>
            </w:pPr>
            <w:proofErr w:type="spellStart"/>
            <w:r>
              <w:rPr>
                <w:rFonts w:ascii="Consolas" w:hAnsi="Consolas" w:cs="Consolas"/>
                <w:color w:val="000000" w:themeColor="text1"/>
                <w:sz w:val="16"/>
                <w:szCs w:val="16"/>
              </w:rPr>
              <w:t>GFN</w:t>
            </w:r>
            <w:r w:rsidR="00A60DCE">
              <w:rPr>
                <w:rFonts w:ascii="Consolas" w:hAnsi="Consolas" w:cs="Consolas"/>
                <w:color w:val="000000" w:themeColor="text1"/>
                <w:sz w:val="16"/>
                <w:szCs w:val="16"/>
              </w:rPr>
              <w:t>LinkError</w:t>
            </w:r>
            <w:proofErr w:type="spellEnd"/>
            <w:r w:rsidR="008327F5" w:rsidRPr="00ED2BE6">
              <w:rPr>
                <w:rFonts w:ascii="Consolas" w:hAnsi="Consolas" w:cs="Consolas"/>
                <w:color w:val="000000" w:themeColor="text1"/>
                <w:sz w:val="16"/>
                <w:szCs w:val="16"/>
              </w:rPr>
              <w:t xml:space="preserve"> </w:t>
            </w:r>
            <w:proofErr w:type="spellStart"/>
            <w:r w:rsidR="00A60DCE">
              <w:rPr>
                <w:rFonts w:ascii="Consolas" w:hAnsi="Consolas" w:cs="Consolas"/>
                <w:b/>
                <w:color w:val="000000" w:themeColor="text1"/>
                <w:sz w:val="16"/>
                <w:szCs w:val="16"/>
              </w:rPr>
              <w:t>glRequestKeyboardOverlayOpen</w:t>
            </w:r>
            <w:proofErr w:type="spellEnd"/>
            <w:r w:rsidR="008327F5" w:rsidRPr="00ED2BE6">
              <w:rPr>
                <w:rFonts w:ascii="Consolas" w:hAnsi="Consolas" w:cs="Consolas"/>
                <w:color w:val="000000" w:themeColor="text1"/>
                <w:sz w:val="16"/>
                <w:szCs w:val="16"/>
              </w:rPr>
              <w:t>(</w:t>
            </w:r>
            <w:proofErr w:type="spellStart"/>
            <w:r>
              <w:rPr>
                <w:rFonts w:ascii="Consolas" w:hAnsi="Consolas" w:cs="Consolas"/>
                <w:color w:val="216F85"/>
                <w:sz w:val="16"/>
                <w:szCs w:val="16"/>
                <w:highlight w:val="white"/>
              </w:rPr>
              <w:t>GFN</w:t>
            </w:r>
            <w:r w:rsidR="00A60DCE" w:rsidRPr="00A60DCE">
              <w:rPr>
                <w:rFonts w:ascii="Consolas" w:hAnsi="Consolas" w:cs="Consolas"/>
                <w:color w:val="216F85"/>
                <w:sz w:val="16"/>
                <w:szCs w:val="16"/>
                <w:highlight w:val="white"/>
              </w:rPr>
              <w:t>ScreenPosition</w:t>
            </w:r>
            <w:proofErr w:type="spellEnd"/>
            <w:r w:rsidR="00A60DCE" w:rsidRPr="00A60DCE">
              <w:rPr>
                <w:rFonts w:ascii="Consolas" w:hAnsi="Consolas" w:cs="Consolas"/>
                <w:color w:val="216F85"/>
                <w:sz w:val="16"/>
                <w:szCs w:val="16"/>
              </w:rPr>
              <w:t xml:space="preserve"> </w:t>
            </w:r>
            <w:proofErr w:type="spellStart"/>
            <w:r w:rsidR="00A60DCE" w:rsidRPr="00A60DCE">
              <w:rPr>
                <w:rFonts w:ascii="Consolas" w:hAnsi="Consolas" w:cs="Consolas"/>
                <w:color w:val="000000" w:themeColor="text1"/>
                <w:sz w:val="16"/>
                <w:szCs w:val="16"/>
              </w:rPr>
              <w:t>gspPosition</w:t>
            </w:r>
            <w:proofErr w:type="spellEnd"/>
            <w:r w:rsidR="008327F5" w:rsidRPr="00ED2BE6">
              <w:rPr>
                <w:rFonts w:ascii="Consolas" w:hAnsi="Consolas" w:cs="Consolas"/>
                <w:color w:val="000000" w:themeColor="text1"/>
                <w:sz w:val="16"/>
                <w:szCs w:val="16"/>
              </w:rPr>
              <w:t>)</w:t>
            </w:r>
          </w:p>
        </w:tc>
      </w:tr>
      <w:tr w:rsidR="008327F5" w:rsidTr="00A60DCE">
        <w:tc>
          <w:tcPr>
            <w:tcW w:w="714" w:type="dxa"/>
          </w:tcPr>
          <w:p w:rsidR="008327F5" w:rsidRDefault="008327F5" w:rsidP="005C1590">
            <w:r>
              <w:t>C++</w:t>
            </w:r>
          </w:p>
        </w:tc>
        <w:tc>
          <w:tcPr>
            <w:tcW w:w="8528" w:type="dxa"/>
          </w:tcPr>
          <w:p w:rsidR="008327F5" w:rsidRPr="00ED2BE6" w:rsidRDefault="0048104F" w:rsidP="005C1590">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GFN</w:t>
            </w:r>
            <w:r w:rsidR="00A60DCE">
              <w:rPr>
                <w:rFonts w:ascii="Consolas" w:hAnsi="Consolas" w:cs="Consolas"/>
                <w:color w:val="000000" w:themeColor="text1"/>
                <w:sz w:val="16"/>
                <w:szCs w:val="16"/>
              </w:rPr>
              <w:t>LinkError</w:t>
            </w:r>
            <w:proofErr w:type="spellEnd"/>
            <w:r w:rsidR="00A60DCE" w:rsidRPr="00ED2BE6">
              <w:rPr>
                <w:rFonts w:ascii="Consolas" w:hAnsi="Consolas" w:cs="Consolas"/>
                <w:color w:val="000000" w:themeColor="text1"/>
                <w:sz w:val="16"/>
                <w:szCs w:val="16"/>
              </w:rPr>
              <w:t xml:space="preserve"> </w:t>
            </w:r>
            <w:proofErr w:type="spellStart"/>
            <w:r w:rsidR="00A60DCE">
              <w:rPr>
                <w:rFonts w:ascii="Consolas" w:hAnsi="Consolas" w:cs="Consolas"/>
                <w:color w:val="000000" w:themeColor="text1"/>
                <w:sz w:val="16"/>
                <w:szCs w:val="16"/>
              </w:rPr>
              <w:t>I</w:t>
            </w:r>
            <w:r>
              <w:rPr>
                <w:rFonts w:ascii="Consolas" w:hAnsi="Consolas" w:cs="Consolas"/>
                <w:color w:val="000000" w:themeColor="text1"/>
                <w:sz w:val="16"/>
                <w:szCs w:val="16"/>
              </w:rPr>
              <w:t>GFN</w:t>
            </w:r>
            <w:r w:rsidR="00A60DCE">
              <w:rPr>
                <w:rFonts w:ascii="Consolas" w:hAnsi="Consolas" w:cs="Consolas"/>
                <w:color w:val="000000" w:themeColor="text1"/>
                <w:sz w:val="16"/>
                <w:szCs w:val="16"/>
              </w:rPr>
              <w:t>Link</w:t>
            </w:r>
            <w:proofErr w:type="spellEnd"/>
            <w:r w:rsidR="008327F5">
              <w:rPr>
                <w:rFonts w:ascii="Consolas" w:hAnsi="Consolas" w:cs="Consolas"/>
                <w:b/>
                <w:color w:val="000000" w:themeColor="text1"/>
                <w:sz w:val="16"/>
                <w:szCs w:val="16"/>
              </w:rPr>
              <w:t>::</w:t>
            </w:r>
            <w:proofErr w:type="spellStart"/>
            <w:r w:rsidR="00A60DCE">
              <w:rPr>
                <w:rFonts w:ascii="Consolas" w:hAnsi="Consolas" w:cs="Consolas"/>
                <w:b/>
                <w:color w:val="000000" w:themeColor="text1"/>
                <w:sz w:val="16"/>
                <w:szCs w:val="16"/>
              </w:rPr>
              <w:t>RequestKeyboardOverlayOpen</w:t>
            </w:r>
            <w:proofErr w:type="spellEnd"/>
            <w:r w:rsidR="00A60DCE" w:rsidRPr="00ED2BE6">
              <w:rPr>
                <w:rFonts w:ascii="Consolas" w:hAnsi="Consolas" w:cs="Consolas"/>
                <w:color w:val="000000" w:themeColor="text1"/>
                <w:sz w:val="16"/>
                <w:szCs w:val="16"/>
              </w:rPr>
              <w:t>(</w:t>
            </w:r>
            <w:proofErr w:type="spellStart"/>
            <w:r>
              <w:rPr>
                <w:rFonts w:ascii="Consolas" w:hAnsi="Consolas" w:cs="Consolas"/>
                <w:color w:val="216F85"/>
                <w:sz w:val="16"/>
                <w:szCs w:val="16"/>
                <w:highlight w:val="white"/>
              </w:rPr>
              <w:t>GFN</w:t>
            </w:r>
            <w:r w:rsidR="00A60DCE" w:rsidRPr="00A60DCE">
              <w:rPr>
                <w:rFonts w:ascii="Consolas" w:hAnsi="Consolas" w:cs="Consolas"/>
                <w:color w:val="216F85"/>
                <w:sz w:val="16"/>
                <w:szCs w:val="16"/>
                <w:highlight w:val="white"/>
              </w:rPr>
              <w:t>ScreenPosition</w:t>
            </w:r>
            <w:proofErr w:type="spellEnd"/>
            <w:r w:rsidR="00A60DCE" w:rsidRPr="00A60DCE">
              <w:rPr>
                <w:rFonts w:ascii="Consolas" w:hAnsi="Consolas" w:cs="Consolas"/>
                <w:color w:val="216F85"/>
                <w:sz w:val="16"/>
                <w:szCs w:val="16"/>
              </w:rPr>
              <w:t xml:space="preserve"> </w:t>
            </w:r>
            <w:proofErr w:type="spellStart"/>
            <w:r w:rsidR="00A60DCE" w:rsidRPr="00A60DCE">
              <w:rPr>
                <w:rFonts w:ascii="Consolas" w:hAnsi="Consolas" w:cs="Consolas"/>
                <w:color w:val="000000" w:themeColor="text1"/>
                <w:sz w:val="16"/>
                <w:szCs w:val="16"/>
                <w:highlight w:val="white"/>
              </w:rPr>
              <w:t>gspPosition</w:t>
            </w:r>
            <w:proofErr w:type="spellEnd"/>
            <w:r w:rsidR="00A60DCE" w:rsidRPr="00ED2BE6">
              <w:rPr>
                <w:rFonts w:ascii="Consolas" w:hAnsi="Consolas" w:cs="Consolas"/>
                <w:color w:val="000000" w:themeColor="text1"/>
                <w:sz w:val="16"/>
                <w:szCs w:val="16"/>
              </w:rPr>
              <w:t>)</w:t>
            </w:r>
          </w:p>
        </w:tc>
      </w:tr>
    </w:tbl>
    <w:p w:rsidR="008327F5" w:rsidRDefault="008327F5" w:rsidP="008327F5">
      <w:pPr>
        <w:pStyle w:val="NoSpacing"/>
        <w:rPr>
          <w:b/>
        </w:rPr>
      </w:pPr>
    </w:p>
    <w:p w:rsidR="008327F5" w:rsidRDefault="008327F5" w:rsidP="008327F5">
      <w:pPr>
        <w:autoSpaceDE w:val="0"/>
        <w:autoSpaceDN w:val="0"/>
        <w:adjustRightInd w:val="0"/>
        <w:spacing w:after="0" w:line="240" w:lineRule="auto"/>
        <w:rPr>
          <w:b/>
        </w:rPr>
      </w:pPr>
      <w:r w:rsidRPr="00085200">
        <w:rPr>
          <w:b/>
        </w:rPr>
        <w:t>Description</w:t>
      </w:r>
    </w:p>
    <w:p w:rsidR="00A60DCE" w:rsidRDefault="00A60DCE" w:rsidP="00A60DCE">
      <w:pPr>
        <w:spacing w:after="95" w:line="270" w:lineRule="auto"/>
        <w:ind w:left="720" w:right="10"/>
      </w:pPr>
      <w:r>
        <w:t xml:space="preserve">Called from application when it is expecting text input from user. Calling this API would trigger a native keyboard overlay to be shown to the </w:t>
      </w:r>
      <w:r w:rsidR="0048104F">
        <w:t>GFN</w:t>
      </w:r>
      <w:r>
        <w:t xml:space="preserve"> user such that he/she can most easily enter text, based on the particular </w:t>
      </w:r>
      <w:r w:rsidR="0048104F">
        <w:t>GFN</w:t>
      </w:r>
      <w:r>
        <w:t xml:space="preserve"> client platform being used.</w:t>
      </w:r>
    </w:p>
    <w:p w:rsidR="00A60DCE" w:rsidRDefault="00A60DCE" w:rsidP="00A60DCE">
      <w:pPr>
        <w:spacing w:after="104" w:line="270" w:lineRule="auto"/>
        <w:ind w:left="720" w:right="10"/>
      </w:pPr>
      <w:r>
        <w:lastRenderedPageBreak/>
        <w:t xml:space="preserve">There's no special input handling needed from application; input will be injected into application by </w:t>
      </w:r>
      <w:r w:rsidR="0048104F">
        <w:t>GFN</w:t>
      </w:r>
      <w:r>
        <w:t xml:space="preserve"> (as is done in all other times running in </w:t>
      </w:r>
      <w:r w:rsidR="0048104F">
        <w:t>GFN</w:t>
      </w:r>
      <w:r>
        <w:t xml:space="preserve">). Note </w:t>
      </w:r>
      <w:r w:rsidR="0048104F">
        <w:t>GFN</w:t>
      </w:r>
      <w:r>
        <w:t xml:space="preserve"> is not displaying any text input box or prompt to user, only a keyboard overlay.</w:t>
      </w:r>
    </w:p>
    <w:p w:rsidR="00A60DCE" w:rsidRDefault="00A60DCE" w:rsidP="00A60DCE">
      <w:pPr>
        <w:autoSpaceDE w:val="0"/>
        <w:autoSpaceDN w:val="0"/>
        <w:adjustRightInd w:val="0"/>
        <w:spacing w:after="0" w:line="240" w:lineRule="auto"/>
        <w:rPr>
          <w:b/>
        </w:rPr>
      </w:pPr>
      <w:r>
        <w:rPr>
          <w:b/>
        </w:rPr>
        <w:t>Usage</w:t>
      </w:r>
    </w:p>
    <w:p w:rsidR="00A60DCE" w:rsidRPr="00A60DCE" w:rsidRDefault="00A60DCE" w:rsidP="00A60DCE">
      <w:pPr>
        <w:autoSpaceDE w:val="0"/>
        <w:autoSpaceDN w:val="0"/>
        <w:adjustRightInd w:val="0"/>
        <w:spacing w:after="120" w:line="240" w:lineRule="auto"/>
        <w:ind w:left="720" w:hanging="720"/>
      </w:pPr>
      <w:r>
        <w:rPr>
          <w:b/>
        </w:rPr>
        <w:tab/>
      </w:r>
      <w:r>
        <w:t xml:space="preserve">This API should be called as a pair with </w:t>
      </w:r>
      <w:proofErr w:type="spellStart"/>
      <w:r w:rsidRPr="00A74C1C">
        <w:rPr>
          <w:rFonts w:ascii="Courier New" w:eastAsia="Courier New" w:hAnsi="Courier New" w:cs="Courier New"/>
          <w:color w:val="D4420D"/>
        </w:rPr>
        <w:t>RequestKeyboardOverlayClose</w:t>
      </w:r>
      <w:proofErr w:type="spellEnd"/>
      <w:r>
        <w:t xml:space="preserve">. Multiple calls to </w:t>
      </w:r>
      <w:proofErr w:type="spellStart"/>
      <w:r w:rsidRPr="00A74C1C">
        <w:rPr>
          <w:rFonts w:ascii="Courier New" w:eastAsia="Courier New" w:hAnsi="Courier New" w:cs="Courier New"/>
          <w:color w:val="D4420D"/>
        </w:rPr>
        <w:t>RequestKeyboardOverlayOpen</w:t>
      </w:r>
      <w:proofErr w:type="spellEnd"/>
      <w:r>
        <w:t xml:space="preserve"> will have no effect after the first call.</w:t>
      </w:r>
    </w:p>
    <w:p w:rsidR="008327F5" w:rsidRPr="00085200" w:rsidRDefault="008327F5" w:rsidP="008327F5">
      <w:pPr>
        <w:autoSpaceDE w:val="0"/>
        <w:autoSpaceDN w:val="0"/>
        <w:adjustRightInd w:val="0"/>
        <w:spacing w:after="0" w:line="240" w:lineRule="auto"/>
        <w:rPr>
          <w:b/>
        </w:rPr>
      </w:pPr>
      <w:r w:rsidRPr="00085200">
        <w:rPr>
          <w:b/>
        </w:rPr>
        <w:t>Parameters</w:t>
      </w:r>
    </w:p>
    <w:p w:rsidR="008327F5" w:rsidRDefault="00A60DCE" w:rsidP="003B103D">
      <w:pPr>
        <w:autoSpaceDE w:val="0"/>
        <w:autoSpaceDN w:val="0"/>
        <w:adjustRightInd w:val="0"/>
        <w:spacing w:after="0" w:line="240" w:lineRule="auto"/>
        <w:ind w:left="720"/>
      </w:pPr>
      <w:proofErr w:type="spellStart"/>
      <w:proofErr w:type="gramStart"/>
      <w:r w:rsidRPr="00A60DCE">
        <w:rPr>
          <w:rFonts w:ascii="Consolas" w:hAnsi="Consolas" w:cs="Consolas"/>
          <w:color w:val="000000" w:themeColor="text1"/>
          <w:highlight w:val="white"/>
        </w:rPr>
        <w:t>gspPosition</w:t>
      </w:r>
      <w:proofErr w:type="spellEnd"/>
      <w:proofErr w:type="gramEnd"/>
      <w:r>
        <w:t>:</w:t>
      </w:r>
      <w:r>
        <w:tab/>
      </w:r>
      <w:r w:rsidR="003B103D">
        <w:t>the desired screen positioning of text input element (i.e. Android keyboard). Should be one of the following values:</w:t>
      </w:r>
    </w:p>
    <w:p w:rsidR="003B103D" w:rsidRDefault="003B103D" w:rsidP="003B103D">
      <w:pPr>
        <w:autoSpaceDE w:val="0"/>
        <w:autoSpaceDN w:val="0"/>
        <w:adjustRightInd w:val="0"/>
        <w:spacing w:after="0" w:line="240" w:lineRule="auto"/>
        <w:ind w:left="720"/>
      </w:pPr>
    </w:p>
    <w:p w:rsidR="003B103D" w:rsidRDefault="003B103D" w:rsidP="003B103D">
      <w:pPr>
        <w:autoSpaceDE w:val="0"/>
        <w:autoSpaceDN w:val="0"/>
        <w:adjustRightInd w:val="0"/>
        <w:spacing w:after="0" w:line="240" w:lineRule="auto"/>
        <w:ind w:left="720"/>
        <w:rPr>
          <w:rFonts w:ascii="Consolas" w:hAnsi="Consolas" w:cs="Consolas"/>
          <w:color w:val="6F008A"/>
          <w:sz w:val="19"/>
          <w:szCs w:val="19"/>
        </w:rPr>
      </w:pPr>
      <w:proofErr w:type="spellStart"/>
      <w:proofErr w:type="gramStart"/>
      <w:r>
        <w:rPr>
          <w:rFonts w:ascii="Consolas" w:hAnsi="Consolas" w:cs="Consolas"/>
          <w:color w:val="6F008A"/>
          <w:sz w:val="19"/>
          <w:szCs w:val="19"/>
          <w:highlight w:val="white"/>
        </w:rPr>
        <w:t>gspBottom</w:t>
      </w:r>
      <w:proofErr w:type="spellEnd"/>
      <w:proofErr w:type="gramEnd"/>
    </w:p>
    <w:p w:rsidR="003B103D" w:rsidRDefault="003B103D" w:rsidP="003B103D">
      <w:pPr>
        <w:autoSpaceDE w:val="0"/>
        <w:autoSpaceDN w:val="0"/>
        <w:adjustRightInd w:val="0"/>
        <w:spacing w:after="0" w:line="240" w:lineRule="auto"/>
        <w:ind w:left="720"/>
        <w:rPr>
          <w:rFonts w:ascii="Consolas" w:hAnsi="Consolas" w:cs="Consolas"/>
          <w:color w:val="6F008A"/>
          <w:sz w:val="19"/>
          <w:szCs w:val="19"/>
        </w:rPr>
      </w:pPr>
      <w:proofErr w:type="spellStart"/>
      <w:proofErr w:type="gramStart"/>
      <w:r>
        <w:rPr>
          <w:rFonts w:ascii="Consolas" w:hAnsi="Consolas" w:cs="Consolas"/>
          <w:color w:val="6F008A"/>
          <w:sz w:val="19"/>
          <w:szCs w:val="19"/>
          <w:highlight w:val="white"/>
        </w:rPr>
        <w:t>gspTop</w:t>
      </w:r>
      <w:proofErr w:type="spellEnd"/>
      <w:proofErr w:type="gramEnd"/>
    </w:p>
    <w:p w:rsidR="003B103D" w:rsidRDefault="003B103D" w:rsidP="003B103D">
      <w:pPr>
        <w:autoSpaceDE w:val="0"/>
        <w:autoSpaceDN w:val="0"/>
        <w:adjustRightInd w:val="0"/>
        <w:spacing w:after="0" w:line="240" w:lineRule="auto"/>
        <w:ind w:left="720"/>
        <w:rPr>
          <w:rFonts w:ascii="Consolas" w:hAnsi="Consolas" w:cs="Consolas"/>
          <w:color w:val="6F008A"/>
          <w:sz w:val="19"/>
          <w:szCs w:val="19"/>
        </w:rPr>
      </w:pPr>
      <w:proofErr w:type="spellStart"/>
      <w:proofErr w:type="gramStart"/>
      <w:r>
        <w:rPr>
          <w:rFonts w:ascii="Consolas" w:hAnsi="Consolas" w:cs="Consolas"/>
          <w:color w:val="6F008A"/>
          <w:sz w:val="19"/>
          <w:szCs w:val="19"/>
          <w:highlight w:val="white"/>
        </w:rPr>
        <w:t>gspLeft</w:t>
      </w:r>
      <w:proofErr w:type="spellEnd"/>
      <w:proofErr w:type="gramEnd"/>
    </w:p>
    <w:p w:rsidR="003B103D" w:rsidRDefault="003B103D" w:rsidP="003B103D">
      <w:pPr>
        <w:autoSpaceDE w:val="0"/>
        <w:autoSpaceDN w:val="0"/>
        <w:adjustRightInd w:val="0"/>
        <w:spacing w:after="0" w:line="240" w:lineRule="auto"/>
        <w:ind w:left="720"/>
        <w:rPr>
          <w:rFonts w:ascii="Consolas" w:hAnsi="Consolas" w:cs="Consolas"/>
          <w:color w:val="6F008A"/>
          <w:sz w:val="19"/>
          <w:szCs w:val="19"/>
        </w:rPr>
      </w:pPr>
      <w:proofErr w:type="spellStart"/>
      <w:proofErr w:type="gramStart"/>
      <w:r>
        <w:rPr>
          <w:rFonts w:ascii="Consolas" w:hAnsi="Consolas" w:cs="Consolas"/>
          <w:color w:val="6F008A"/>
          <w:sz w:val="19"/>
          <w:szCs w:val="19"/>
          <w:highlight w:val="white"/>
        </w:rPr>
        <w:t>gspRight</w:t>
      </w:r>
      <w:proofErr w:type="spellEnd"/>
      <w:proofErr w:type="gramEnd"/>
    </w:p>
    <w:p w:rsidR="003B103D" w:rsidRDefault="003B103D" w:rsidP="003B103D">
      <w:pPr>
        <w:autoSpaceDE w:val="0"/>
        <w:autoSpaceDN w:val="0"/>
        <w:adjustRightInd w:val="0"/>
        <w:spacing w:after="0" w:line="240" w:lineRule="auto"/>
        <w:ind w:left="720"/>
        <w:rPr>
          <w:rFonts w:ascii="Consolas" w:hAnsi="Consolas" w:cs="Consolas"/>
          <w:color w:val="6F008A"/>
          <w:sz w:val="19"/>
          <w:szCs w:val="19"/>
        </w:rPr>
      </w:pPr>
      <w:proofErr w:type="spellStart"/>
      <w:proofErr w:type="gramStart"/>
      <w:r>
        <w:rPr>
          <w:rFonts w:ascii="Consolas" w:hAnsi="Consolas" w:cs="Consolas"/>
          <w:color w:val="6F008A"/>
          <w:sz w:val="19"/>
          <w:szCs w:val="19"/>
          <w:highlight w:val="white"/>
        </w:rPr>
        <w:t>gspCenter</w:t>
      </w:r>
      <w:proofErr w:type="spellEnd"/>
      <w:proofErr w:type="gramEnd"/>
    </w:p>
    <w:p w:rsidR="003B103D" w:rsidRDefault="003B103D" w:rsidP="003B103D">
      <w:pPr>
        <w:autoSpaceDE w:val="0"/>
        <w:autoSpaceDN w:val="0"/>
        <w:adjustRightInd w:val="0"/>
        <w:spacing w:after="0" w:line="240" w:lineRule="auto"/>
        <w:ind w:left="720"/>
        <w:rPr>
          <w:rFonts w:ascii="Consolas" w:hAnsi="Consolas" w:cs="Consolas"/>
          <w:color w:val="6F008A"/>
          <w:sz w:val="19"/>
          <w:szCs w:val="19"/>
        </w:rPr>
      </w:pPr>
      <w:proofErr w:type="spellStart"/>
      <w:proofErr w:type="gramStart"/>
      <w:r>
        <w:rPr>
          <w:rFonts w:ascii="Consolas" w:hAnsi="Consolas" w:cs="Consolas"/>
          <w:color w:val="6F008A"/>
          <w:sz w:val="19"/>
          <w:szCs w:val="19"/>
          <w:highlight w:val="white"/>
        </w:rPr>
        <w:t>gspTopLeft</w:t>
      </w:r>
      <w:proofErr w:type="spellEnd"/>
      <w:proofErr w:type="gramEnd"/>
    </w:p>
    <w:p w:rsidR="003B103D" w:rsidRDefault="003B103D" w:rsidP="003B103D">
      <w:pPr>
        <w:autoSpaceDE w:val="0"/>
        <w:autoSpaceDN w:val="0"/>
        <w:adjustRightInd w:val="0"/>
        <w:spacing w:after="0" w:line="240" w:lineRule="auto"/>
        <w:ind w:left="720"/>
        <w:rPr>
          <w:rFonts w:ascii="Consolas" w:hAnsi="Consolas" w:cs="Consolas"/>
          <w:color w:val="6F008A"/>
          <w:sz w:val="19"/>
          <w:szCs w:val="19"/>
        </w:rPr>
      </w:pPr>
      <w:proofErr w:type="spellStart"/>
      <w:proofErr w:type="gramStart"/>
      <w:r>
        <w:rPr>
          <w:rFonts w:ascii="Consolas" w:hAnsi="Consolas" w:cs="Consolas"/>
          <w:color w:val="6F008A"/>
          <w:sz w:val="19"/>
          <w:szCs w:val="19"/>
          <w:highlight w:val="white"/>
        </w:rPr>
        <w:t>gspTopRight</w:t>
      </w:r>
      <w:proofErr w:type="spellEnd"/>
      <w:proofErr w:type="gramEnd"/>
    </w:p>
    <w:p w:rsidR="003B103D" w:rsidRDefault="003B103D" w:rsidP="003B103D">
      <w:pPr>
        <w:autoSpaceDE w:val="0"/>
        <w:autoSpaceDN w:val="0"/>
        <w:adjustRightInd w:val="0"/>
        <w:spacing w:after="0" w:line="240" w:lineRule="auto"/>
        <w:ind w:left="720"/>
        <w:rPr>
          <w:rFonts w:ascii="Consolas" w:hAnsi="Consolas" w:cs="Consolas"/>
          <w:color w:val="6F008A"/>
          <w:sz w:val="19"/>
          <w:szCs w:val="19"/>
        </w:rPr>
      </w:pPr>
      <w:proofErr w:type="spellStart"/>
      <w:proofErr w:type="gramStart"/>
      <w:r>
        <w:rPr>
          <w:rFonts w:ascii="Consolas" w:hAnsi="Consolas" w:cs="Consolas"/>
          <w:color w:val="6F008A"/>
          <w:sz w:val="19"/>
          <w:szCs w:val="19"/>
          <w:highlight w:val="white"/>
        </w:rPr>
        <w:t>gspBottomLeft</w:t>
      </w:r>
      <w:proofErr w:type="spellEnd"/>
      <w:proofErr w:type="gramEnd"/>
    </w:p>
    <w:p w:rsidR="003B103D" w:rsidRDefault="003B103D" w:rsidP="003B103D">
      <w:pPr>
        <w:autoSpaceDE w:val="0"/>
        <w:autoSpaceDN w:val="0"/>
        <w:adjustRightInd w:val="0"/>
        <w:spacing w:after="0" w:line="240" w:lineRule="auto"/>
        <w:ind w:left="720"/>
        <w:rPr>
          <w:rFonts w:ascii="Consolas" w:hAnsi="Consolas" w:cs="Consolas"/>
          <w:color w:val="6F008A"/>
          <w:sz w:val="19"/>
          <w:szCs w:val="19"/>
        </w:rPr>
      </w:pPr>
      <w:proofErr w:type="spellStart"/>
      <w:proofErr w:type="gramStart"/>
      <w:r>
        <w:rPr>
          <w:rFonts w:ascii="Consolas" w:hAnsi="Consolas" w:cs="Consolas"/>
          <w:color w:val="6F008A"/>
          <w:sz w:val="19"/>
          <w:szCs w:val="19"/>
          <w:highlight w:val="white"/>
        </w:rPr>
        <w:t>gspBottomRight</w:t>
      </w:r>
      <w:proofErr w:type="spellEnd"/>
      <w:proofErr w:type="gramEnd"/>
    </w:p>
    <w:p w:rsidR="003B103D" w:rsidRDefault="003B103D" w:rsidP="003B103D">
      <w:pPr>
        <w:autoSpaceDE w:val="0"/>
        <w:autoSpaceDN w:val="0"/>
        <w:adjustRightInd w:val="0"/>
        <w:spacing w:after="0" w:line="240" w:lineRule="auto"/>
        <w:ind w:left="720"/>
        <w:rPr>
          <w:rFonts w:ascii="Consolas" w:hAnsi="Consolas" w:cs="Consolas"/>
          <w:color w:val="6F008A"/>
          <w:sz w:val="19"/>
          <w:szCs w:val="19"/>
        </w:rPr>
      </w:pPr>
    </w:p>
    <w:p w:rsidR="003B103D" w:rsidRPr="00085200" w:rsidRDefault="003B103D" w:rsidP="003B103D">
      <w:pPr>
        <w:autoSpaceDE w:val="0"/>
        <w:autoSpaceDN w:val="0"/>
        <w:adjustRightInd w:val="0"/>
        <w:spacing w:after="0" w:line="240" w:lineRule="auto"/>
        <w:rPr>
          <w:b/>
        </w:rPr>
      </w:pPr>
      <w:r>
        <w:rPr>
          <w:b/>
        </w:rPr>
        <w:t>Return value</w:t>
      </w:r>
    </w:p>
    <w:p w:rsidR="003B103D" w:rsidRDefault="003B103D" w:rsidP="003B103D">
      <w:pPr>
        <w:autoSpaceDE w:val="0"/>
        <w:autoSpaceDN w:val="0"/>
        <w:adjustRightInd w:val="0"/>
        <w:spacing w:after="0" w:line="240" w:lineRule="auto"/>
      </w:pPr>
      <w:r>
        <w:tab/>
      </w:r>
      <w:proofErr w:type="spellStart"/>
      <w:proofErr w:type="gramStart"/>
      <w:r>
        <w:rPr>
          <w:rFonts w:ascii="Consolas" w:hAnsi="Consolas" w:cs="Consolas"/>
          <w:color w:val="6F008A"/>
          <w:sz w:val="19"/>
          <w:szCs w:val="19"/>
          <w:highlight w:val="white"/>
        </w:rPr>
        <w:t>gleSuccess</w:t>
      </w:r>
      <w:proofErr w:type="spellEnd"/>
      <w:proofErr w:type="gramEnd"/>
      <w:r>
        <w:t>: On success</w:t>
      </w:r>
    </w:p>
    <w:p w:rsidR="003B103D" w:rsidRDefault="003B103D" w:rsidP="003B103D">
      <w:pPr>
        <w:autoSpaceDE w:val="0"/>
        <w:autoSpaceDN w:val="0"/>
        <w:adjustRightInd w:val="0"/>
        <w:spacing w:after="0" w:line="240" w:lineRule="auto"/>
      </w:pPr>
      <w:r>
        <w:tab/>
        <w:t>Otherwise, appropriate error code</w:t>
      </w:r>
    </w:p>
    <w:p w:rsidR="003B103D" w:rsidRDefault="003B103D" w:rsidP="003B103D">
      <w:pPr>
        <w:autoSpaceDE w:val="0"/>
        <w:autoSpaceDN w:val="0"/>
        <w:adjustRightInd w:val="0"/>
        <w:spacing w:after="0" w:line="240" w:lineRule="auto"/>
      </w:pPr>
      <w:r>
        <w:tab/>
      </w:r>
    </w:p>
    <w:p w:rsidR="003B103D" w:rsidRPr="00A25D9B" w:rsidRDefault="003B103D" w:rsidP="003B103D">
      <w:pPr>
        <w:pStyle w:val="Heading3"/>
      </w:pPr>
      <w:bookmarkStart w:id="31" w:name="_Toc459902846"/>
      <w:proofErr w:type="spellStart"/>
      <w:r>
        <w:t>RequestKeyboardOverlayClose</w:t>
      </w:r>
      <w:bookmarkEnd w:id="31"/>
      <w:proofErr w:type="spellEnd"/>
    </w:p>
    <w:tbl>
      <w:tblPr>
        <w:tblStyle w:val="TableGrid"/>
        <w:tblW w:w="0" w:type="auto"/>
        <w:tblInd w:w="108" w:type="dxa"/>
        <w:tblLook w:val="04A0" w:firstRow="1" w:lastRow="0" w:firstColumn="1" w:lastColumn="0" w:noHBand="0" w:noVBand="1"/>
      </w:tblPr>
      <w:tblGrid>
        <w:gridCol w:w="714"/>
        <w:gridCol w:w="8528"/>
      </w:tblGrid>
      <w:tr w:rsidR="003B103D" w:rsidTr="005C1590">
        <w:tc>
          <w:tcPr>
            <w:tcW w:w="714" w:type="dxa"/>
          </w:tcPr>
          <w:p w:rsidR="003B103D" w:rsidRDefault="003B103D" w:rsidP="005C1590">
            <w:r>
              <w:t>C</w:t>
            </w:r>
          </w:p>
        </w:tc>
        <w:tc>
          <w:tcPr>
            <w:tcW w:w="8528" w:type="dxa"/>
          </w:tcPr>
          <w:p w:rsidR="003B103D" w:rsidRPr="00ED2BE6" w:rsidRDefault="0048104F" w:rsidP="003B103D">
            <w:pPr>
              <w:autoSpaceDE w:val="0"/>
              <w:autoSpaceDN w:val="0"/>
              <w:adjustRightInd w:val="0"/>
              <w:rPr>
                <w:rFonts w:ascii="Consolas" w:hAnsi="Consolas" w:cs="Consolas"/>
                <w:color w:val="000080"/>
                <w:sz w:val="19"/>
                <w:szCs w:val="19"/>
              </w:rPr>
            </w:pPr>
            <w:proofErr w:type="spellStart"/>
            <w:r>
              <w:rPr>
                <w:rFonts w:ascii="Consolas" w:hAnsi="Consolas" w:cs="Consolas"/>
                <w:color w:val="000000" w:themeColor="text1"/>
                <w:sz w:val="16"/>
                <w:szCs w:val="16"/>
              </w:rPr>
              <w:t>GFN</w:t>
            </w:r>
            <w:r w:rsidR="003B103D">
              <w:rPr>
                <w:rFonts w:ascii="Consolas" w:hAnsi="Consolas" w:cs="Consolas"/>
                <w:color w:val="000000" w:themeColor="text1"/>
                <w:sz w:val="16"/>
                <w:szCs w:val="16"/>
              </w:rPr>
              <w:t>LinkError</w:t>
            </w:r>
            <w:proofErr w:type="spellEnd"/>
            <w:r w:rsidR="003B103D" w:rsidRPr="00ED2BE6">
              <w:rPr>
                <w:rFonts w:ascii="Consolas" w:hAnsi="Consolas" w:cs="Consolas"/>
                <w:color w:val="000000" w:themeColor="text1"/>
                <w:sz w:val="16"/>
                <w:szCs w:val="16"/>
              </w:rPr>
              <w:t xml:space="preserve"> </w:t>
            </w:r>
            <w:proofErr w:type="spellStart"/>
            <w:r w:rsidR="003B103D">
              <w:rPr>
                <w:rFonts w:ascii="Consolas" w:hAnsi="Consolas" w:cs="Consolas"/>
                <w:b/>
                <w:color w:val="000000" w:themeColor="text1"/>
                <w:sz w:val="16"/>
                <w:szCs w:val="16"/>
              </w:rPr>
              <w:t>glRequestKeyboardOverlayClose</w:t>
            </w:r>
            <w:proofErr w:type="spellEnd"/>
            <w:r w:rsidR="003B103D" w:rsidRPr="00ED2BE6">
              <w:rPr>
                <w:rFonts w:ascii="Consolas" w:hAnsi="Consolas" w:cs="Consolas"/>
                <w:color w:val="000000" w:themeColor="text1"/>
                <w:sz w:val="16"/>
                <w:szCs w:val="16"/>
              </w:rPr>
              <w:t>()</w:t>
            </w:r>
          </w:p>
        </w:tc>
      </w:tr>
      <w:tr w:rsidR="003B103D" w:rsidTr="005C1590">
        <w:tc>
          <w:tcPr>
            <w:tcW w:w="714" w:type="dxa"/>
          </w:tcPr>
          <w:p w:rsidR="003B103D" w:rsidRDefault="003B103D" w:rsidP="005C1590">
            <w:r>
              <w:t>C++</w:t>
            </w:r>
          </w:p>
        </w:tc>
        <w:tc>
          <w:tcPr>
            <w:tcW w:w="8528" w:type="dxa"/>
          </w:tcPr>
          <w:p w:rsidR="003B103D" w:rsidRPr="00ED2BE6" w:rsidRDefault="0048104F" w:rsidP="003B103D">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GFN</w:t>
            </w:r>
            <w:r w:rsidR="003B103D">
              <w:rPr>
                <w:rFonts w:ascii="Consolas" w:hAnsi="Consolas" w:cs="Consolas"/>
                <w:color w:val="000000" w:themeColor="text1"/>
                <w:sz w:val="16"/>
                <w:szCs w:val="16"/>
              </w:rPr>
              <w:t>LinkError</w:t>
            </w:r>
            <w:proofErr w:type="spellEnd"/>
            <w:r w:rsidR="003B103D" w:rsidRPr="00ED2BE6">
              <w:rPr>
                <w:rFonts w:ascii="Consolas" w:hAnsi="Consolas" w:cs="Consolas"/>
                <w:color w:val="000000" w:themeColor="text1"/>
                <w:sz w:val="16"/>
                <w:szCs w:val="16"/>
              </w:rPr>
              <w:t xml:space="preserve"> </w:t>
            </w:r>
            <w:proofErr w:type="spellStart"/>
            <w:r w:rsidR="003B103D">
              <w:rPr>
                <w:rFonts w:ascii="Consolas" w:hAnsi="Consolas" w:cs="Consolas"/>
                <w:color w:val="000000" w:themeColor="text1"/>
                <w:sz w:val="16"/>
                <w:szCs w:val="16"/>
              </w:rPr>
              <w:t>I</w:t>
            </w:r>
            <w:r>
              <w:rPr>
                <w:rFonts w:ascii="Consolas" w:hAnsi="Consolas" w:cs="Consolas"/>
                <w:color w:val="000000" w:themeColor="text1"/>
                <w:sz w:val="16"/>
                <w:szCs w:val="16"/>
              </w:rPr>
              <w:t>GFN</w:t>
            </w:r>
            <w:r w:rsidR="003B103D">
              <w:rPr>
                <w:rFonts w:ascii="Consolas" w:hAnsi="Consolas" w:cs="Consolas"/>
                <w:color w:val="000000" w:themeColor="text1"/>
                <w:sz w:val="16"/>
                <w:szCs w:val="16"/>
              </w:rPr>
              <w:t>Link</w:t>
            </w:r>
            <w:proofErr w:type="spellEnd"/>
            <w:r w:rsidR="003B103D">
              <w:rPr>
                <w:rFonts w:ascii="Consolas" w:hAnsi="Consolas" w:cs="Consolas"/>
                <w:b/>
                <w:color w:val="000000" w:themeColor="text1"/>
                <w:sz w:val="16"/>
                <w:szCs w:val="16"/>
              </w:rPr>
              <w:t>::</w:t>
            </w:r>
            <w:proofErr w:type="spellStart"/>
            <w:r w:rsidR="003B103D">
              <w:rPr>
                <w:rFonts w:ascii="Consolas" w:hAnsi="Consolas" w:cs="Consolas"/>
                <w:b/>
                <w:color w:val="000000" w:themeColor="text1"/>
                <w:sz w:val="16"/>
                <w:szCs w:val="16"/>
              </w:rPr>
              <w:t>RequestKeyboardOverlayClose</w:t>
            </w:r>
            <w:proofErr w:type="spellEnd"/>
            <w:r w:rsidR="003B103D" w:rsidRPr="00ED2BE6">
              <w:rPr>
                <w:rFonts w:ascii="Consolas" w:hAnsi="Consolas" w:cs="Consolas"/>
                <w:color w:val="000000" w:themeColor="text1"/>
                <w:sz w:val="16"/>
                <w:szCs w:val="16"/>
              </w:rPr>
              <w:t>()</w:t>
            </w:r>
          </w:p>
        </w:tc>
      </w:tr>
    </w:tbl>
    <w:p w:rsidR="003B103D" w:rsidRDefault="003B103D" w:rsidP="003B103D">
      <w:pPr>
        <w:pStyle w:val="NoSpacing"/>
        <w:rPr>
          <w:b/>
        </w:rPr>
      </w:pPr>
    </w:p>
    <w:p w:rsidR="003B103D" w:rsidRDefault="003B103D" w:rsidP="003B103D">
      <w:pPr>
        <w:autoSpaceDE w:val="0"/>
        <w:autoSpaceDN w:val="0"/>
        <w:adjustRightInd w:val="0"/>
        <w:spacing w:after="0" w:line="240" w:lineRule="auto"/>
        <w:rPr>
          <w:b/>
        </w:rPr>
      </w:pPr>
      <w:r w:rsidRPr="00085200">
        <w:rPr>
          <w:b/>
        </w:rPr>
        <w:t>Description</w:t>
      </w:r>
    </w:p>
    <w:p w:rsidR="003B103D" w:rsidRDefault="003B103D" w:rsidP="003B103D">
      <w:pPr>
        <w:autoSpaceDE w:val="0"/>
        <w:autoSpaceDN w:val="0"/>
        <w:adjustRightInd w:val="0"/>
        <w:spacing w:after="120" w:line="240" w:lineRule="auto"/>
        <w:ind w:left="720"/>
        <w:rPr>
          <w:b/>
        </w:rPr>
      </w:pPr>
      <w:r>
        <w:t xml:space="preserve">Called from application when necessary text input has been processed and user can continue. This would cause a previously requested keyboard overlay on the </w:t>
      </w:r>
      <w:r w:rsidR="0048104F">
        <w:t>GFN</w:t>
      </w:r>
      <w:r>
        <w:t xml:space="preserve"> user's client display to be dismissed</w:t>
      </w:r>
      <w:r>
        <w:rPr>
          <w:b/>
        </w:rPr>
        <w:t xml:space="preserve"> </w:t>
      </w:r>
    </w:p>
    <w:p w:rsidR="003B103D" w:rsidRDefault="003B103D" w:rsidP="003B103D">
      <w:pPr>
        <w:autoSpaceDE w:val="0"/>
        <w:autoSpaceDN w:val="0"/>
        <w:adjustRightInd w:val="0"/>
        <w:spacing w:after="0" w:line="240" w:lineRule="auto"/>
        <w:rPr>
          <w:b/>
        </w:rPr>
      </w:pPr>
      <w:r>
        <w:rPr>
          <w:b/>
        </w:rPr>
        <w:t>Usage</w:t>
      </w:r>
    </w:p>
    <w:p w:rsidR="003B103D" w:rsidRDefault="003B103D" w:rsidP="004462D6">
      <w:pPr>
        <w:autoSpaceDE w:val="0"/>
        <w:autoSpaceDN w:val="0"/>
        <w:adjustRightInd w:val="0"/>
        <w:spacing w:after="120" w:line="240" w:lineRule="auto"/>
        <w:ind w:left="720" w:hanging="720"/>
        <w:rPr>
          <w:rFonts w:ascii="Consolas" w:hAnsi="Consolas" w:cs="Consolas"/>
          <w:color w:val="6F008A"/>
          <w:sz w:val="19"/>
          <w:szCs w:val="19"/>
        </w:rPr>
      </w:pPr>
      <w:r>
        <w:rPr>
          <w:b/>
        </w:rPr>
        <w:tab/>
      </w:r>
      <w:proofErr w:type="spellStart"/>
      <w:r w:rsidRPr="00A74C1C">
        <w:rPr>
          <w:rFonts w:ascii="Courier New" w:eastAsia="Courier New" w:hAnsi="Courier New" w:cs="Courier New"/>
          <w:color w:val="D4420D"/>
        </w:rPr>
        <w:t>RequestKeyboardOverlayOpen</w:t>
      </w:r>
      <w:proofErr w:type="spellEnd"/>
      <w:r>
        <w:t xml:space="preserve"> should be called before this method. If not, </w:t>
      </w:r>
      <w:proofErr w:type="spellStart"/>
      <w:r w:rsidRPr="00A74C1C">
        <w:rPr>
          <w:rFonts w:ascii="Courier New" w:eastAsia="Courier New" w:hAnsi="Courier New" w:cs="Courier New"/>
          <w:color w:val="D4420D"/>
        </w:rPr>
        <w:t>RequestKeyboardOverlayClose</w:t>
      </w:r>
      <w:proofErr w:type="spellEnd"/>
      <w:r>
        <w:t xml:space="preserve"> will have no effect.</w:t>
      </w:r>
    </w:p>
    <w:p w:rsidR="003B103D" w:rsidRDefault="003B103D" w:rsidP="003B103D">
      <w:pPr>
        <w:autoSpaceDE w:val="0"/>
        <w:autoSpaceDN w:val="0"/>
        <w:adjustRightInd w:val="0"/>
        <w:spacing w:after="0" w:line="240" w:lineRule="auto"/>
        <w:ind w:left="720"/>
        <w:rPr>
          <w:rFonts w:ascii="Consolas" w:hAnsi="Consolas" w:cs="Consolas"/>
          <w:color w:val="6F008A"/>
          <w:sz w:val="19"/>
          <w:szCs w:val="19"/>
        </w:rPr>
      </w:pPr>
    </w:p>
    <w:p w:rsidR="003B103D" w:rsidRPr="00085200" w:rsidRDefault="003B103D" w:rsidP="003B103D">
      <w:pPr>
        <w:autoSpaceDE w:val="0"/>
        <w:autoSpaceDN w:val="0"/>
        <w:adjustRightInd w:val="0"/>
        <w:spacing w:after="0" w:line="240" w:lineRule="auto"/>
        <w:rPr>
          <w:b/>
        </w:rPr>
      </w:pPr>
      <w:r>
        <w:rPr>
          <w:b/>
        </w:rPr>
        <w:t>Return value</w:t>
      </w:r>
    </w:p>
    <w:p w:rsidR="003B103D" w:rsidRDefault="003B103D" w:rsidP="003B103D">
      <w:pPr>
        <w:autoSpaceDE w:val="0"/>
        <w:autoSpaceDN w:val="0"/>
        <w:adjustRightInd w:val="0"/>
        <w:spacing w:after="0" w:line="240" w:lineRule="auto"/>
      </w:pPr>
      <w:r>
        <w:tab/>
      </w:r>
      <w:proofErr w:type="spellStart"/>
      <w:proofErr w:type="gramStart"/>
      <w:r>
        <w:rPr>
          <w:rFonts w:ascii="Consolas" w:hAnsi="Consolas" w:cs="Consolas"/>
          <w:color w:val="6F008A"/>
          <w:sz w:val="19"/>
          <w:szCs w:val="19"/>
          <w:highlight w:val="white"/>
        </w:rPr>
        <w:t>gleSuccess</w:t>
      </w:r>
      <w:proofErr w:type="spellEnd"/>
      <w:proofErr w:type="gramEnd"/>
      <w:r>
        <w:t>: On success</w:t>
      </w:r>
    </w:p>
    <w:p w:rsidR="003B103D" w:rsidRDefault="003B103D" w:rsidP="003B103D">
      <w:pPr>
        <w:autoSpaceDE w:val="0"/>
        <w:autoSpaceDN w:val="0"/>
        <w:adjustRightInd w:val="0"/>
        <w:spacing w:after="0" w:line="240" w:lineRule="auto"/>
      </w:pPr>
      <w:r>
        <w:tab/>
        <w:t>Otherwise, appropriate error code</w:t>
      </w:r>
    </w:p>
    <w:p w:rsidR="003B103D" w:rsidRDefault="003B103D" w:rsidP="003B103D">
      <w:pPr>
        <w:autoSpaceDE w:val="0"/>
        <w:autoSpaceDN w:val="0"/>
        <w:adjustRightInd w:val="0"/>
        <w:spacing w:after="0" w:line="240" w:lineRule="auto"/>
      </w:pPr>
    </w:p>
    <w:p w:rsidR="004462D6" w:rsidRPr="00A25D9B" w:rsidRDefault="004462D6" w:rsidP="004462D6">
      <w:pPr>
        <w:pStyle w:val="Heading3"/>
      </w:pPr>
      <w:bookmarkStart w:id="32" w:name="_Toc459902847"/>
      <w:proofErr w:type="spellStart"/>
      <w:r>
        <w:t>Request</w:t>
      </w:r>
      <w:r w:rsidR="0048104F">
        <w:t>GFN</w:t>
      </w:r>
      <w:r>
        <w:t>AccessToken</w:t>
      </w:r>
      <w:bookmarkEnd w:id="32"/>
      <w:proofErr w:type="spellEnd"/>
    </w:p>
    <w:tbl>
      <w:tblPr>
        <w:tblStyle w:val="TableGrid"/>
        <w:tblW w:w="0" w:type="auto"/>
        <w:tblInd w:w="108" w:type="dxa"/>
        <w:tblLook w:val="04A0" w:firstRow="1" w:lastRow="0" w:firstColumn="1" w:lastColumn="0" w:noHBand="0" w:noVBand="1"/>
      </w:tblPr>
      <w:tblGrid>
        <w:gridCol w:w="714"/>
        <w:gridCol w:w="8528"/>
      </w:tblGrid>
      <w:tr w:rsidR="004462D6" w:rsidTr="005C1590">
        <w:tc>
          <w:tcPr>
            <w:tcW w:w="714" w:type="dxa"/>
          </w:tcPr>
          <w:p w:rsidR="004462D6" w:rsidRDefault="004462D6" w:rsidP="005C1590">
            <w:r>
              <w:t>C</w:t>
            </w:r>
          </w:p>
        </w:tc>
        <w:tc>
          <w:tcPr>
            <w:tcW w:w="8528" w:type="dxa"/>
          </w:tcPr>
          <w:p w:rsidR="004462D6" w:rsidRPr="00ED2BE6" w:rsidRDefault="0048104F" w:rsidP="004462D6">
            <w:pPr>
              <w:autoSpaceDE w:val="0"/>
              <w:autoSpaceDN w:val="0"/>
              <w:adjustRightInd w:val="0"/>
              <w:rPr>
                <w:rFonts w:ascii="Consolas" w:hAnsi="Consolas" w:cs="Consolas"/>
                <w:color w:val="000080"/>
                <w:sz w:val="19"/>
                <w:szCs w:val="19"/>
              </w:rPr>
            </w:pPr>
            <w:proofErr w:type="spellStart"/>
            <w:r>
              <w:rPr>
                <w:rFonts w:ascii="Consolas" w:hAnsi="Consolas" w:cs="Consolas"/>
                <w:color w:val="000000" w:themeColor="text1"/>
                <w:sz w:val="16"/>
                <w:szCs w:val="16"/>
              </w:rPr>
              <w:t>GFN</w:t>
            </w:r>
            <w:r w:rsidR="004462D6">
              <w:rPr>
                <w:rFonts w:ascii="Consolas" w:hAnsi="Consolas" w:cs="Consolas"/>
                <w:color w:val="000000" w:themeColor="text1"/>
                <w:sz w:val="16"/>
                <w:szCs w:val="16"/>
              </w:rPr>
              <w:t>LinkError</w:t>
            </w:r>
            <w:proofErr w:type="spellEnd"/>
            <w:r w:rsidR="004462D6" w:rsidRPr="00ED2BE6">
              <w:rPr>
                <w:rFonts w:ascii="Consolas" w:hAnsi="Consolas" w:cs="Consolas"/>
                <w:color w:val="000000" w:themeColor="text1"/>
                <w:sz w:val="16"/>
                <w:szCs w:val="16"/>
              </w:rPr>
              <w:t xml:space="preserve"> </w:t>
            </w:r>
            <w:proofErr w:type="spellStart"/>
            <w:r w:rsidR="004462D6">
              <w:rPr>
                <w:rFonts w:ascii="Consolas" w:hAnsi="Consolas" w:cs="Consolas"/>
                <w:b/>
                <w:color w:val="000000" w:themeColor="text1"/>
                <w:sz w:val="16"/>
                <w:szCs w:val="16"/>
              </w:rPr>
              <w:t>glRequest</w:t>
            </w:r>
            <w:r>
              <w:rPr>
                <w:rFonts w:ascii="Consolas" w:hAnsi="Consolas" w:cs="Consolas"/>
                <w:b/>
                <w:color w:val="000000" w:themeColor="text1"/>
                <w:sz w:val="16"/>
                <w:szCs w:val="16"/>
              </w:rPr>
              <w:t>GFN</w:t>
            </w:r>
            <w:r w:rsidR="004462D6">
              <w:rPr>
                <w:rFonts w:ascii="Consolas" w:hAnsi="Consolas" w:cs="Consolas"/>
                <w:b/>
                <w:color w:val="000000" w:themeColor="text1"/>
                <w:sz w:val="16"/>
                <w:szCs w:val="16"/>
              </w:rPr>
              <w:t>AccessToken</w:t>
            </w:r>
            <w:proofErr w:type="spellEnd"/>
            <w:r w:rsidR="004462D6" w:rsidRPr="00ED2BE6">
              <w:rPr>
                <w:rFonts w:ascii="Consolas" w:hAnsi="Consolas" w:cs="Consolas"/>
                <w:color w:val="000000" w:themeColor="text1"/>
                <w:sz w:val="16"/>
                <w:szCs w:val="16"/>
              </w:rPr>
              <w:t>(</w:t>
            </w:r>
            <w:proofErr w:type="spellStart"/>
            <w:r w:rsidR="004462D6" w:rsidRPr="004462D6">
              <w:rPr>
                <w:rFonts w:ascii="Consolas" w:hAnsi="Consolas" w:cs="Consolas"/>
                <w:color w:val="0000FF"/>
                <w:sz w:val="16"/>
                <w:szCs w:val="16"/>
                <w:highlight w:val="white"/>
              </w:rPr>
              <w:t>const</w:t>
            </w:r>
            <w:proofErr w:type="spellEnd"/>
            <w:r w:rsidR="004462D6" w:rsidRPr="004462D6">
              <w:rPr>
                <w:rFonts w:ascii="Consolas" w:hAnsi="Consolas" w:cs="Consolas"/>
                <w:color w:val="000000"/>
                <w:sz w:val="16"/>
                <w:szCs w:val="16"/>
                <w:highlight w:val="white"/>
              </w:rPr>
              <w:t xml:space="preserve"> </w:t>
            </w:r>
            <w:r w:rsidR="004462D6" w:rsidRPr="004462D6">
              <w:rPr>
                <w:rFonts w:ascii="Consolas" w:hAnsi="Consolas" w:cs="Consolas"/>
                <w:color w:val="0000FF"/>
                <w:sz w:val="16"/>
                <w:szCs w:val="16"/>
                <w:highlight w:val="white"/>
              </w:rPr>
              <w:t>char</w:t>
            </w:r>
            <w:r w:rsidR="004462D6" w:rsidRPr="004462D6">
              <w:rPr>
                <w:rFonts w:ascii="Consolas" w:hAnsi="Consolas" w:cs="Consolas"/>
                <w:color w:val="000000"/>
                <w:sz w:val="16"/>
                <w:szCs w:val="16"/>
                <w:highlight w:val="white"/>
              </w:rPr>
              <w:t xml:space="preserve">** </w:t>
            </w:r>
            <w:proofErr w:type="spellStart"/>
            <w:r w:rsidR="004462D6" w:rsidRPr="004462D6">
              <w:rPr>
                <w:rFonts w:ascii="Consolas" w:hAnsi="Consolas" w:cs="Consolas"/>
                <w:color w:val="000000" w:themeColor="text1"/>
                <w:sz w:val="16"/>
                <w:szCs w:val="16"/>
                <w:highlight w:val="white"/>
              </w:rPr>
              <w:t>ppchToken</w:t>
            </w:r>
            <w:proofErr w:type="spellEnd"/>
            <w:r w:rsidR="004462D6" w:rsidRPr="00ED2BE6">
              <w:rPr>
                <w:rFonts w:ascii="Consolas" w:hAnsi="Consolas" w:cs="Consolas"/>
                <w:color w:val="000000" w:themeColor="text1"/>
                <w:sz w:val="16"/>
                <w:szCs w:val="16"/>
              </w:rPr>
              <w:t>)</w:t>
            </w:r>
          </w:p>
        </w:tc>
      </w:tr>
      <w:tr w:rsidR="004462D6" w:rsidTr="005C1590">
        <w:tc>
          <w:tcPr>
            <w:tcW w:w="714" w:type="dxa"/>
          </w:tcPr>
          <w:p w:rsidR="004462D6" w:rsidRDefault="004462D6" w:rsidP="005C1590">
            <w:r>
              <w:t>C++</w:t>
            </w:r>
          </w:p>
        </w:tc>
        <w:tc>
          <w:tcPr>
            <w:tcW w:w="8528" w:type="dxa"/>
          </w:tcPr>
          <w:p w:rsidR="004462D6" w:rsidRPr="00ED2BE6" w:rsidRDefault="0048104F" w:rsidP="005C1590">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GFN</w:t>
            </w:r>
            <w:r w:rsidR="004462D6">
              <w:rPr>
                <w:rFonts w:ascii="Consolas" w:hAnsi="Consolas" w:cs="Consolas"/>
                <w:color w:val="000000" w:themeColor="text1"/>
                <w:sz w:val="16"/>
                <w:szCs w:val="16"/>
              </w:rPr>
              <w:t>LinkError</w:t>
            </w:r>
            <w:proofErr w:type="spellEnd"/>
            <w:r w:rsidR="004462D6" w:rsidRPr="00ED2BE6">
              <w:rPr>
                <w:rFonts w:ascii="Consolas" w:hAnsi="Consolas" w:cs="Consolas"/>
                <w:color w:val="000000" w:themeColor="text1"/>
                <w:sz w:val="16"/>
                <w:szCs w:val="16"/>
              </w:rPr>
              <w:t xml:space="preserve"> </w:t>
            </w:r>
            <w:proofErr w:type="spellStart"/>
            <w:r w:rsidR="004462D6">
              <w:rPr>
                <w:rFonts w:ascii="Consolas" w:hAnsi="Consolas" w:cs="Consolas"/>
                <w:color w:val="000000" w:themeColor="text1"/>
                <w:sz w:val="16"/>
                <w:szCs w:val="16"/>
              </w:rPr>
              <w:t>I</w:t>
            </w:r>
            <w:r>
              <w:rPr>
                <w:rFonts w:ascii="Consolas" w:hAnsi="Consolas" w:cs="Consolas"/>
                <w:color w:val="000000" w:themeColor="text1"/>
                <w:sz w:val="16"/>
                <w:szCs w:val="16"/>
              </w:rPr>
              <w:t>GFN</w:t>
            </w:r>
            <w:r w:rsidR="004462D6">
              <w:rPr>
                <w:rFonts w:ascii="Consolas" w:hAnsi="Consolas" w:cs="Consolas"/>
                <w:color w:val="000000" w:themeColor="text1"/>
                <w:sz w:val="16"/>
                <w:szCs w:val="16"/>
              </w:rPr>
              <w:t>Link</w:t>
            </w:r>
            <w:proofErr w:type="spellEnd"/>
            <w:r w:rsidR="004462D6">
              <w:rPr>
                <w:rFonts w:ascii="Consolas" w:hAnsi="Consolas" w:cs="Consolas"/>
                <w:b/>
                <w:color w:val="000000" w:themeColor="text1"/>
                <w:sz w:val="16"/>
                <w:szCs w:val="16"/>
              </w:rPr>
              <w:t>::</w:t>
            </w:r>
            <w:proofErr w:type="spellStart"/>
            <w:r w:rsidR="004462D6">
              <w:rPr>
                <w:rFonts w:ascii="Consolas" w:hAnsi="Consolas" w:cs="Consolas"/>
                <w:b/>
                <w:color w:val="000000" w:themeColor="text1"/>
                <w:sz w:val="16"/>
                <w:szCs w:val="16"/>
              </w:rPr>
              <w:t>Request</w:t>
            </w:r>
            <w:r>
              <w:rPr>
                <w:rFonts w:ascii="Consolas" w:hAnsi="Consolas" w:cs="Consolas"/>
                <w:b/>
                <w:color w:val="000000" w:themeColor="text1"/>
                <w:sz w:val="16"/>
                <w:szCs w:val="16"/>
              </w:rPr>
              <w:t>GFN</w:t>
            </w:r>
            <w:r w:rsidR="004462D6">
              <w:rPr>
                <w:rFonts w:ascii="Consolas" w:hAnsi="Consolas" w:cs="Consolas"/>
                <w:b/>
                <w:color w:val="000000" w:themeColor="text1"/>
                <w:sz w:val="16"/>
                <w:szCs w:val="16"/>
              </w:rPr>
              <w:t>AccessToken</w:t>
            </w:r>
            <w:proofErr w:type="spellEnd"/>
            <w:r w:rsidR="004462D6" w:rsidRPr="00ED2BE6">
              <w:rPr>
                <w:rFonts w:ascii="Consolas" w:hAnsi="Consolas" w:cs="Consolas"/>
                <w:color w:val="000000" w:themeColor="text1"/>
                <w:sz w:val="16"/>
                <w:szCs w:val="16"/>
              </w:rPr>
              <w:t>(</w:t>
            </w:r>
            <w:proofErr w:type="spellStart"/>
            <w:r w:rsidR="004462D6" w:rsidRPr="004462D6">
              <w:rPr>
                <w:rFonts w:ascii="Consolas" w:hAnsi="Consolas" w:cs="Consolas"/>
                <w:color w:val="0000FF"/>
                <w:sz w:val="16"/>
                <w:szCs w:val="16"/>
                <w:highlight w:val="white"/>
              </w:rPr>
              <w:t>const</w:t>
            </w:r>
            <w:proofErr w:type="spellEnd"/>
            <w:r w:rsidR="004462D6" w:rsidRPr="004462D6">
              <w:rPr>
                <w:rFonts w:ascii="Consolas" w:hAnsi="Consolas" w:cs="Consolas"/>
                <w:color w:val="000000"/>
                <w:sz w:val="16"/>
                <w:szCs w:val="16"/>
                <w:highlight w:val="white"/>
              </w:rPr>
              <w:t xml:space="preserve"> </w:t>
            </w:r>
            <w:r w:rsidR="004462D6" w:rsidRPr="004462D6">
              <w:rPr>
                <w:rFonts w:ascii="Consolas" w:hAnsi="Consolas" w:cs="Consolas"/>
                <w:color w:val="0000FF"/>
                <w:sz w:val="16"/>
                <w:szCs w:val="16"/>
                <w:highlight w:val="white"/>
              </w:rPr>
              <w:t>char</w:t>
            </w:r>
            <w:r w:rsidR="004462D6" w:rsidRPr="004462D6">
              <w:rPr>
                <w:rFonts w:ascii="Consolas" w:hAnsi="Consolas" w:cs="Consolas"/>
                <w:color w:val="000000"/>
                <w:sz w:val="16"/>
                <w:szCs w:val="16"/>
                <w:highlight w:val="white"/>
              </w:rPr>
              <w:t xml:space="preserve">** </w:t>
            </w:r>
            <w:proofErr w:type="spellStart"/>
            <w:r w:rsidR="004462D6" w:rsidRPr="004462D6">
              <w:rPr>
                <w:rFonts w:ascii="Consolas" w:hAnsi="Consolas" w:cs="Consolas"/>
                <w:color w:val="000000" w:themeColor="text1"/>
                <w:sz w:val="16"/>
                <w:szCs w:val="16"/>
                <w:highlight w:val="white"/>
              </w:rPr>
              <w:t>ppchToken</w:t>
            </w:r>
            <w:proofErr w:type="spellEnd"/>
            <w:r w:rsidR="004462D6" w:rsidRPr="00ED2BE6">
              <w:rPr>
                <w:rFonts w:ascii="Consolas" w:hAnsi="Consolas" w:cs="Consolas"/>
                <w:color w:val="000000" w:themeColor="text1"/>
                <w:sz w:val="16"/>
                <w:szCs w:val="16"/>
              </w:rPr>
              <w:t>)</w:t>
            </w:r>
          </w:p>
        </w:tc>
      </w:tr>
    </w:tbl>
    <w:p w:rsidR="004462D6" w:rsidRDefault="004462D6" w:rsidP="004462D6">
      <w:pPr>
        <w:pStyle w:val="NoSpacing"/>
        <w:rPr>
          <w:b/>
        </w:rPr>
      </w:pPr>
    </w:p>
    <w:p w:rsidR="004462D6" w:rsidRDefault="004462D6" w:rsidP="004462D6">
      <w:pPr>
        <w:autoSpaceDE w:val="0"/>
        <w:autoSpaceDN w:val="0"/>
        <w:adjustRightInd w:val="0"/>
        <w:spacing w:after="0" w:line="240" w:lineRule="auto"/>
        <w:rPr>
          <w:b/>
        </w:rPr>
      </w:pPr>
      <w:r w:rsidRPr="00085200">
        <w:rPr>
          <w:b/>
        </w:rPr>
        <w:t>Description</w:t>
      </w:r>
    </w:p>
    <w:p w:rsidR="004462D6" w:rsidRDefault="004462D6" w:rsidP="004462D6">
      <w:pPr>
        <w:spacing w:after="104" w:line="270" w:lineRule="auto"/>
        <w:ind w:left="720" w:right="10"/>
      </w:pPr>
      <w:r w:rsidRPr="00F202E8">
        <w:lastRenderedPageBreak/>
        <w:t>Request</w:t>
      </w:r>
      <w:r>
        <w:t xml:space="preserve"> to obtain a user specific access token to allow access to the </w:t>
      </w:r>
      <w:r w:rsidR="0048104F">
        <w:t>GFN</w:t>
      </w:r>
      <w:r>
        <w:t xml:space="preserve"> backend service (IDM endpoint). </w:t>
      </w:r>
    </w:p>
    <w:p w:rsidR="004462D6" w:rsidRDefault="004462D6" w:rsidP="004462D6">
      <w:pPr>
        <w:autoSpaceDE w:val="0"/>
        <w:autoSpaceDN w:val="0"/>
        <w:adjustRightInd w:val="0"/>
        <w:spacing w:after="0" w:line="240" w:lineRule="auto"/>
        <w:rPr>
          <w:b/>
        </w:rPr>
      </w:pPr>
      <w:r>
        <w:rPr>
          <w:b/>
        </w:rPr>
        <w:t>Usage</w:t>
      </w:r>
    </w:p>
    <w:p w:rsidR="004462D6" w:rsidRPr="00A60DCE" w:rsidRDefault="004462D6" w:rsidP="004462D6">
      <w:pPr>
        <w:autoSpaceDE w:val="0"/>
        <w:autoSpaceDN w:val="0"/>
        <w:adjustRightInd w:val="0"/>
        <w:spacing w:after="120" w:line="240" w:lineRule="auto"/>
        <w:ind w:left="720"/>
      </w:pPr>
      <w:r>
        <w:t xml:space="preserve">The access token provided can be used by the application’s backend servers to validate the user and obtain user data from the </w:t>
      </w:r>
      <w:r w:rsidR="0048104F">
        <w:t>GFN</w:t>
      </w:r>
      <w:r>
        <w:t xml:space="preserve"> backend service. The </w:t>
      </w:r>
      <w:r w:rsidR="0048104F">
        <w:t>GFN</w:t>
      </w:r>
      <w:r>
        <w:t xml:space="preserve"> backend service provides an OAuth2 interface for validating users and retrieving data. See Account Federation section for more information.</w:t>
      </w:r>
    </w:p>
    <w:p w:rsidR="004462D6" w:rsidRPr="00085200" w:rsidRDefault="004462D6" w:rsidP="004462D6">
      <w:pPr>
        <w:autoSpaceDE w:val="0"/>
        <w:autoSpaceDN w:val="0"/>
        <w:adjustRightInd w:val="0"/>
        <w:spacing w:after="0" w:line="240" w:lineRule="auto"/>
        <w:rPr>
          <w:b/>
        </w:rPr>
      </w:pPr>
      <w:r w:rsidRPr="00085200">
        <w:rPr>
          <w:b/>
        </w:rPr>
        <w:t>Parameters</w:t>
      </w:r>
    </w:p>
    <w:p w:rsidR="004462D6" w:rsidRDefault="004462D6" w:rsidP="004462D6">
      <w:pPr>
        <w:autoSpaceDE w:val="0"/>
        <w:autoSpaceDN w:val="0"/>
        <w:adjustRightInd w:val="0"/>
        <w:spacing w:after="0" w:line="240" w:lineRule="auto"/>
        <w:ind w:left="720"/>
        <w:rPr>
          <w:rFonts w:ascii="Consolas" w:hAnsi="Consolas" w:cs="Consolas"/>
          <w:color w:val="6F008A"/>
          <w:sz w:val="19"/>
          <w:szCs w:val="19"/>
        </w:rPr>
      </w:pPr>
      <w:proofErr w:type="spellStart"/>
      <w:proofErr w:type="gramStart"/>
      <w:r>
        <w:rPr>
          <w:rFonts w:ascii="Consolas" w:hAnsi="Consolas" w:cs="Consolas"/>
          <w:color w:val="000000" w:themeColor="text1"/>
        </w:rPr>
        <w:t>ppchToken</w:t>
      </w:r>
      <w:proofErr w:type="spellEnd"/>
      <w:proofErr w:type="gramEnd"/>
      <w:r>
        <w:t>:</w:t>
      </w:r>
      <w:r>
        <w:tab/>
        <w:t xml:space="preserve">Populated with a user specific </w:t>
      </w:r>
      <w:r w:rsidR="0048104F">
        <w:t>GFN</w:t>
      </w:r>
      <w:r>
        <w:t xml:space="preserve"> access token.</w:t>
      </w:r>
    </w:p>
    <w:p w:rsidR="004462D6" w:rsidRDefault="004462D6" w:rsidP="004462D6">
      <w:pPr>
        <w:autoSpaceDE w:val="0"/>
        <w:autoSpaceDN w:val="0"/>
        <w:adjustRightInd w:val="0"/>
        <w:spacing w:after="0" w:line="240" w:lineRule="auto"/>
        <w:ind w:left="720"/>
        <w:rPr>
          <w:rFonts w:ascii="Consolas" w:hAnsi="Consolas" w:cs="Consolas"/>
          <w:color w:val="6F008A"/>
          <w:sz w:val="19"/>
          <w:szCs w:val="19"/>
        </w:rPr>
      </w:pPr>
    </w:p>
    <w:p w:rsidR="004462D6" w:rsidRPr="00085200" w:rsidRDefault="004462D6" w:rsidP="004462D6">
      <w:pPr>
        <w:autoSpaceDE w:val="0"/>
        <w:autoSpaceDN w:val="0"/>
        <w:adjustRightInd w:val="0"/>
        <w:spacing w:after="0" w:line="240" w:lineRule="auto"/>
        <w:rPr>
          <w:b/>
        </w:rPr>
      </w:pPr>
      <w:r>
        <w:rPr>
          <w:b/>
        </w:rPr>
        <w:t>Return value</w:t>
      </w:r>
    </w:p>
    <w:p w:rsidR="004462D6" w:rsidRDefault="004462D6" w:rsidP="004462D6">
      <w:pPr>
        <w:autoSpaceDE w:val="0"/>
        <w:autoSpaceDN w:val="0"/>
        <w:adjustRightInd w:val="0"/>
        <w:spacing w:after="0" w:line="240" w:lineRule="auto"/>
      </w:pPr>
      <w:r>
        <w:tab/>
      </w:r>
      <w:proofErr w:type="spellStart"/>
      <w:proofErr w:type="gramStart"/>
      <w:r>
        <w:rPr>
          <w:rFonts w:ascii="Consolas" w:hAnsi="Consolas" w:cs="Consolas"/>
          <w:color w:val="6F008A"/>
          <w:sz w:val="19"/>
          <w:szCs w:val="19"/>
          <w:highlight w:val="white"/>
        </w:rPr>
        <w:t>gleSuccess</w:t>
      </w:r>
      <w:proofErr w:type="spellEnd"/>
      <w:proofErr w:type="gramEnd"/>
      <w:r>
        <w:t>: On success</w:t>
      </w:r>
    </w:p>
    <w:p w:rsidR="004462D6" w:rsidRDefault="004462D6" w:rsidP="004462D6">
      <w:pPr>
        <w:autoSpaceDE w:val="0"/>
        <w:autoSpaceDN w:val="0"/>
        <w:adjustRightInd w:val="0"/>
        <w:spacing w:after="120" w:line="240" w:lineRule="auto"/>
      </w:pPr>
      <w:r>
        <w:tab/>
        <w:t>Otherwise, appropriate error code</w:t>
      </w:r>
    </w:p>
    <w:p w:rsidR="00D6483E" w:rsidRDefault="00D6483E" w:rsidP="004462D6">
      <w:pPr>
        <w:autoSpaceDE w:val="0"/>
        <w:autoSpaceDN w:val="0"/>
        <w:adjustRightInd w:val="0"/>
        <w:spacing w:after="120" w:line="240" w:lineRule="auto"/>
      </w:pPr>
    </w:p>
    <w:p w:rsidR="00F8506A" w:rsidRPr="00A25D9B" w:rsidRDefault="00F8506A" w:rsidP="00F8506A">
      <w:pPr>
        <w:pStyle w:val="Heading3"/>
        <w:rPr>
          <w:ins w:id="33" w:author="Kevin Klemmick" w:date="2016-08-25T15:36:00Z"/>
        </w:rPr>
      </w:pPr>
      <w:bookmarkStart w:id="34" w:name="_Toc459902848"/>
      <w:ins w:id="35" w:author="Kevin Klemmick" w:date="2016-08-25T15:36:00Z">
        <w:r>
          <w:t>Request3rdPartyToken</w:t>
        </w:r>
        <w:bookmarkEnd w:id="34"/>
      </w:ins>
    </w:p>
    <w:tbl>
      <w:tblPr>
        <w:tblStyle w:val="TableGrid"/>
        <w:tblW w:w="0" w:type="auto"/>
        <w:tblInd w:w="108" w:type="dxa"/>
        <w:tblLook w:val="04A0" w:firstRow="1" w:lastRow="0" w:firstColumn="1" w:lastColumn="0" w:noHBand="0" w:noVBand="1"/>
      </w:tblPr>
      <w:tblGrid>
        <w:gridCol w:w="726"/>
        <w:gridCol w:w="8680"/>
      </w:tblGrid>
      <w:tr w:rsidR="00F8506A" w:rsidTr="00F8506A">
        <w:trPr>
          <w:trHeight w:val="220"/>
          <w:ins w:id="36" w:author="Kevin Klemmick" w:date="2016-08-25T15:36:00Z"/>
        </w:trPr>
        <w:tc>
          <w:tcPr>
            <w:tcW w:w="726" w:type="dxa"/>
          </w:tcPr>
          <w:p w:rsidR="00F8506A" w:rsidRDefault="00F8506A" w:rsidP="00F8506A">
            <w:pPr>
              <w:rPr>
                <w:ins w:id="37" w:author="Kevin Klemmick" w:date="2016-08-25T15:36:00Z"/>
              </w:rPr>
            </w:pPr>
            <w:ins w:id="38" w:author="Kevin Klemmick" w:date="2016-08-25T15:36:00Z">
              <w:r>
                <w:t>C</w:t>
              </w:r>
            </w:ins>
          </w:p>
        </w:tc>
        <w:tc>
          <w:tcPr>
            <w:tcW w:w="8680" w:type="dxa"/>
          </w:tcPr>
          <w:p w:rsidR="00F8506A" w:rsidRPr="00ED2BE6" w:rsidRDefault="00F8506A" w:rsidP="00F8506A">
            <w:pPr>
              <w:autoSpaceDE w:val="0"/>
              <w:autoSpaceDN w:val="0"/>
              <w:adjustRightInd w:val="0"/>
              <w:rPr>
                <w:ins w:id="39" w:author="Kevin Klemmick" w:date="2016-08-25T15:36:00Z"/>
                <w:rFonts w:ascii="Consolas" w:hAnsi="Consolas" w:cs="Consolas"/>
                <w:color w:val="000080"/>
                <w:sz w:val="19"/>
                <w:szCs w:val="19"/>
              </w:rPr>
            </w:pPr>
            <w:proofErr w:type="spellStart"/>
            <w:ins w:id="40" w:author="Kevin Klemmick" w:date="2016-08-25T15:36:00Z">
              <w:r>
                <w:rPr>
                  <w:rFonts w:ascii="Consolas" w:hAnsi="Consolas" w:cs="Consolas"/>
                  <w:color w:val="000000" w:themeColor="text1"/>
                  <w:sz w:val="16"/>
                  <w:szCs w:val="16"/>
                </w:rPr>
                <w:t>GFNLinkError</w:t>
              </w:r>
              <w:proofErr w:type="spellEnd"/>
              <w:r w:rsidRPr="00ED2BE6">
                <w:rPr>
                  <w:rFonts w:ascii="Consolas" w:hAnsi="Consolas" w:cs="Consolas"/>
                  <w:color w:val="000000" w:themeColor="text1"/>
                  <w:sz w:val="16"/>
                  <w:szCs w:val="16"/>
                </w:rPr>
                <w:t xml:space="preserve"> </w:t>
              </w:r>
              <w:r>
                <w:rPr>
                  <w:rFonts w:ascii="Consolas" w:hAnsi="Consolas" w:cs="Consolas"/>
                  <w:b/>
                  <w:color w:val="000000" w:themeColor="text1"/>
                  <w:sz w:val="16"/>
                  <w:szCs w:val="16"/>
                </w:rPr>
                <w:t>glRequest3rdPartyToken</w:t>
              </w:r>
              <w:r w:rsidRPr="00ED2BE6">
                <w:rPr>
                  <w:rFonts w:ascii="Consolas" w:hAnsi="Consolas" w:cs="Consolas"/>
                  <w:color w:val="000000" w:themeColor="text1"/>
                  <w:sz w:val="16"/>
                  <w:szCs w:val="16"/>
                </w:rPr>
                <w:t>(</w:t>
              </w:r>
              <w:proofErr w:type="spellStart"/>
              <w:r w:rsidRPr="004462D6">
                <w:rPr>
                  <w:rFonts w:ascii="Consolas" w:hAnsi="Consolas" w:cs="Consolas"/>
                  <w:color w:val="0000FF"/>
                  <w:sz w:val="16"/>
                  <w:szCs w:val="16"/>
                  <w:highlight w:val="white"/>
                </w:rPr>
                <w:t>const</w:t>
              </w:r>
              <w:proofErr w:type="spellEnd"/>
              <w:r w:rsidRPr="004462D6">
                <w:rPr>
                  <w:rFonts w:ascii="Consolas" w:hAnsi="Consolas" w:cs="Consolas"/>
                  <w:color w:val="000000"/>
                  <w:sz w:val="16"/>
                  <w:szCs w:val="16"/>
                  <w:highlight w:val="white"/>
                </w:rPr>
                <w:t xml:space="preserve"> </w:t>
              </w:r>
              <w:r w:rsidRPr="004462D6">
                <w:rPr>
                  <w:rFonts w:ascii="Consolas" w:hAnsi="Consolas" w:cs="Consolas"/>
                  <w:color w:val="0000FF"/>
                  <w:sz w:val="16"/>
                  <w:szCs w:val="16"/>
                  <w:highlight w:val="white"/>
                </w:rPr>
                <w:t>char</w:t>
              </w:r>
              <w:r>
                <w:rPr>
                  <w:rFonts w:ascii="Consolas" w:hAnsi="Consolas" w:cs="Consolas"/>
                  <w:color w:val="0000FF"/>
                  <w:sz w:val="16"/>
                  <w:szCs w:val="16"/>
                  <w:highlight w:val="white"/>
                </w:rPr>
                <w:t xml:space="preserve">* </w:t>
              </w:r>
              <w:proofErr w:type="spellStart"/>
              <w:r>
                <w:rPr>
                  <w:rFonts w:ascii="Consolas" w:hAnsi="Consolas" w:cs="Consolas"/>
                  <w:color w:val="000000" w:themeColor="text1"/>
                  <w:sz w:val="16"/>
                  <w:szCs w:val="16"/>
                  <w:highlight w:val="white"/>
                </w:rPr>
                <w:t>pchProviderId</w:t>
              </w:r>
              <w:proofErr w:type="spellEnd"/>
              <w:r>
                <w:rPr>
                  <w:rFonts w:ascii="Consolas" w:hAnsi="Consolas" w:cs="Consolas"/>
                  <w:color w:val="0000FF"/>
                  <w:sz w:val="16"/>
                  <w:szCs w:val="16"/>
                  <w:highlight w:val="white"/>
                </w:rPr>
                <w:t xml:space="preserve">, </w:t>
              </w:r>
              <w:proofErr w:type="spellStart"/>
              <w:r w:rsidRPr="004462D6">
                <w:rPr>
                  <w:rFonts w:ascii="Consolas" w:hAnsi="Consolas" w:cs="Consolas"/>
                  <w:color w:val="0000FF"/>
                  <w:sz w:val="16"/>
                  <w:szCs w:val="16"/>
                  <w:highlight w:val="white"/>
                </w:rPr>
                <w:t>const</w:t>
              </w:r>
              <w:proofErr w:type="spellEnd"/>
              <w:r w:rsidRPr="004462D6">
                <w:rPr>
                  <w:rFonts w:ascii="Consolas" w:hAnsi="Consolas" w:cs="Consolas"/>
                  <w:color w:val="000000"/>
                  <w:sz w:val="16"/>
                  <w:szCs w:val="16"/>
                  <w:highlight w:val="white"/>
                </w:rPr>
                <w:t xml:space="preserve"> </w:t>
              </w:r>
              <w:r w:rsidRPr="004462D6">
                <w:rPr>
                  <w:rFonts w:ascii="Consolas" w:hAnsi="Consolas" w:cs="Consolas"/>
                  <w:color w:val="0000FF"/>
                  <w:sz w:val="16"/>
                  <w:szCs w:val="16"/>
                  <w:highlight w:val="white"/>
                </w:rPr>
                <w:t>char</w:t>
              </w:r>
              <w:r w:rsidRPr="004462D6">
                <w:rPr>
                  <w:rFonts w:ascii="Consolas" w:hAnsi="Consolas" w:cs="Consolas"/>
                  <w:color w:val="000000"/>
                  <w:sz w:val="16"/>
                  <w:szCs w:val="16"/>
                  <w:highlight w:val="white"/>
                </w:rPr>
                <w:t xml:space="preserve">** </w:t>
              </w:r>
              <w:proofErr w:type="spellStart"/>
              <w:r w:rsidRPr="004462D6">
                <w:rPr>
                  <w:rFonts w:ascii="Consolas" w:hAnsi="Consolas" w:cs="Consolas"/>
                  <w:color w:val="000000" w:themeColor="text1"/>
                  <w:sz w:val="16"/>
                  <w:szCs w:val="16"/>
                  <w:highlight w:val="white"/>
                </w:rPr>
                <w:t>ppchToken</w:t>
              </w:r>
              <w:proofErr w:type="spellEnd"/>
              <w:r w:rsidRPr="00ED2BE6">
                <w:rPr>
                  <w:rFonts w:ascii="Consolas" w:hAnsi="Consolas" w:cs="Consolas"/>
                  <w:color w:val="000000" w:themeColor="text1"/>
                  <w:sz w:val="16"/>
                  <w:szCs w:val="16"/>
                </w:rPr>
                <w:t>)</w:t>
              </w:r>
            </w:ins>
          </w:p>
        </w:tc>
      </w:tr>
      <w:tr w:rsidR="00F8506A" w:rsidTr="00F8506A">
        <w:trPr>
          <w:trHeight w:val="306"/>
          <w:ins w:id="41" w:author="Kevin Klemmick" w:date="2016-08-25T15:36:00Z"/>
        </w:trPr>
        <w:tc>
          <w:tcPr>
            <w:tcW w:w="726" w:type="dxa"/>
          </w:tcPr>
          <w:p w:rsidR="00F8506A" w:rsidRDefault="00F8506A" w:rsidP="00F8506A">
            <w:pPr>
              <w:rPr>
                <w:ins w:id="42" w:author="Kevin Klemmick" w:date="2016-08-25T15:36:00Z"/>
              </w:rPr>
            </w:pPr>
            <w:ins w:id="43" w:author="Kevin Klemmick" w:date="2016-08-25T15:36:00Z">
              <w:r>
                <w:t>C++</w:t>
              </w:r>
            </w:ins>
          </w:p>
        </w:tc>
        <w:tc>
          <w:tcPr>
            <w:tcW w:w="8680" w:type="dxa"/>
          </w:tcPr>
          <w:p w:rsidR="00F8506A" w:rsidRPr="00ED2BE6" w:rsidRDefault="00F8506A" w:rsidP="007D31E6">
            <w:pPr>
              <w:autoSpaceDE w:val="0"/>
              <w:autoSpaceDN w:val="0"/>
              <w:adjustRightInd w:val="0"/>
              <w:rPr>
                <w:ins w:id="44" w:author="Kevin Klemmick" w:date="2016-08-25T15:36:00Z"/>
                <w:rFonts w:ascii="Consolas" w:hAnsi="Consolas" w:cs="Consolas"/>
                <w:color w:val="000000" w:themeColor="text1"/>
                <w:sz w:val="16"/>
                <w:szCs w:val="16"/>
              </w:rPr>
            </w:pPr>
            <w:proofErr w:type="spellStart"/>
            <w:ins w:id="45" w:author="Kevin Klemmick" w:date="2016-08-25T15:36:00Z">
              <w:r>
                <w:rPr>
                  <w:rFonts w:ascii="Consolas" w:hAnsi="Consolas" w:cs="Consolas"/>
                  <w:color w:val="000000" w:themeColor="text1"/>
                  <w:sz w:val="16"/>
                  <w:szCs w:val="16"/>
                </w:rPr>
                <w:t>GFNLinkError</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color w:val="000000" w:themeColor="text1"/>
                  <w:sz w:val="16"/>
                  <w:szCs w:val="16"/>
                </w:rPr>
                <w:t>IGFNLink</w:t>
              </w:r>
              <w:proofErr w:type="spellEnd"/>
              <w:r w:rsidR="007D31E6">
                <w:rPr>
                  <w:rFonts w:ascii="Consolas" w:hAnsi="Consolas" w:cs="Consolas"/>
                  <w:b/>
                  <w:color w:val="000000" w:themeColor="text1"/>
                  <w:sz w:val="16"/>
                  <w:szCs w:val="16"/>
                </w:rPr>
                <w:t>::Request3rdParty</w:t>
              </w:r>
              <w:r>
                <w:rPr>
                  <w:rFonts w:ascii="Consolas" w:hAnsi="Consolas" w:cs="Consolas"/>
                  <w:b/>
                  <w:color w:val="000000" w:themeColor="text1"/>
                  <w:sz w:val="16"/>
                  <w:szCs w:val="16"/>
                </w:rPr>
                <w:t>Token</w:t>
              </w:r>
              <w:r w:rsidRPr="00ED2BE6">
                <w:rPr>
                  <w:rFonts w:ascii="Consolas" w:hAnsi="Consolas" w:cs="Consolas"/>
                  <w:color w:val="000000" w:themeColor="text1"/>
                  <w:sz w:val="16"/>
                  <w:szCs w:val="16"/>
                </w:rPr>
                <w:t>(</w:t>
              </w:r>
              <w:proofErr w:type="spellStart"/>
              <w:r w:rsidRPr="004462D6">
                <w:rPr>
                  <w:rFonts w:ascii="Consolas" w:hAnsi="Consolas" w:cs="Consolas"/>
                  <w:color w:val="0000FF"/>
                  <w:sz w:val="16"/>
                  <w:szCs w:val="16"/>
                  <w:highlight w:val="white"/>
                </w:rPr>
                <w:t>const</w:t>
              </w:r>
              <w:proofErr w:type="spellEnd"/>
              <w:r w:rsidRPr="004462D6">
                <w:rPr>
                  <w:rFonts w:ascii="Consolas" w:hAnsi="Consolas" w:cs="Consolas"/>
                  <w:color w:val="000000"/>
                  <w:sz w:val="16"/>
                  <w:szCs w:val="16"/>
                  <w:highlight w:val="white"/>
                </w:rPr>
                <w:t xml:space="preserve"> </w:t>
              </w:r>
              <w:r w:rsidRPr="004462D6">
                <w:rPr>
                  <w:rFonts w:ascii="Consolas" w:hAnsi="Consolas" w:cs="Consolas"/>
                  <w:color w:val="0000FF"/>
                  <w:sz w:val="16"/>
                  <w:szCs w:val="16"/>
                  <w:highlight w:val="white"/>
                </w:rPr>
                <w:t>char</w:t>
              </w:r>
              <w:r>
                <w:rPr>
                  <w:rFonts w:ascii="Consolas" w:hAnsi="Consolas" w:cs="Consolas"/>
                  <w:color w:val="0000FF"/>
                  <w:sz w:val="16"/>
                  <w:szCs w:val="16"/>
                  <w:highlight w:val="white"/>
                </w:rPr>
                <w:t xml:space="preserve">* </w:t>
              </w:r>
              <w:proofErr w:type="spellStart"/>
              <w:r>
                <w:rPr>
                  <w:rFonts w:ascii="Consolas" w:hAnsi="Consolas" w:cs="Consolas"/>
                  <w:color w:val="000000" w:themeColor="text1"/>
                  <w:sz w:val="16"/>
                  <w:szCs w:val="16"/>
                  <w:highlight w:val="white"/>
                </w:rPr>
                <w:t>pchProviderId</w:t>
              </w:r>
              <w:proofErr w:type="spellEnd"/>
              <w:r>
                <w:rPr>
                  <w:rFonts w:ascii="Consolas" w:hAnsi="Consolas" w:cs="Consolas"/>
                  <w:color w:val="0000FF"/>
                  <w:sz w:val="16"/>
                  <w:szCs w:val="16"/>
                  <w:highlight w:val="white"/>
                </w:rPr>
                <w:t xml:space="preserve">, </w:t>
              </w:r>
              <w:proofErr w:type="spellStart"/>
              <w:r w:rsidRPr="004462D6">
                <w:rPr>
                  <w:rFonts w:ascii="Consolas" w:hAnsi="Consolas" w:cs="Consolas"/>
                  <w:color w:val="0000FF"/>
                  <w:sz w:val="16"/>
                  <w:szCs w:val="16"/>
                  <w:highlight w:val="white"/>
                </w:rPr>
                <w:t>const</w:t>
              </w:r>
              <w:proofErr w:type="spellEnd"/>
              <w:r w:rsidRPr="004462D6">
                <w:rPr>
                  <w:rFonts w:ascii="Consolas" w:hAnsi="Consolas" w:cs="Consolas"/>
                  <w:color w:val="000000"/>
                  <w:sz w:val="16"/>
                  <w:szCs w:val="16"/>
                  <w:highlight w:val="white"/>
                </w:rPr>
                <w:t xml:space="preserve"> </w:t>
              </w:r>
              <w:r w:rsidRPr="004462D6">
                <w:rPr>
                  <w:rFonts w:ascii="Consolas" w:hAnsi="Consolas" w:cs="Consolas"/>
                  <w:color w:val="0000FF"/>
                  <w:sz w:val="16"/>
                  <w:szCs w:val="16"/>
                  <w:highlight w:val="white"/>
                </w:rPr>
                <w:t>char</w:t>
              </w:r>
              <w:r w:rsidRPr="004462D6">
                <w:rPr>
                  <w:rFonts w:ascii="Consolas" w:hAnsi="Consolas" w:cs="Consolas"/>
                  <w:color w:val="000000"/>
                  <w:sz w:val="16"/>
                  <w:szCs w:val="16"/>
                  <w:highlight w:val="white"/>
                </w:rPr>
                <w:t xml:space="preserve">** </w:t>
              </w:r>
              <w:proofErr w:type="spellStart"/>
              <w:r w:rsidRPr="004462D6">
                <w:rPr>
                  <w:rFonts w:ascii="Consolas" w:hAnsi="Consolas" w:cs="Consolas"/>
                  <w:color w:val="000000" w:themeColor="text1"/>
                  <w:sz w:val="16"/>
                  <w:szCs w:val="16"/>
                  <w:highlight w:val="white"/>
                </w:rPr>
                <w:t>ppchToken</w:t>
              </w:r>
              <w:proofErr w:type="spellEnd"/>
              <w:r w:rsidRPr="00ED2BE6">
                <w:rPr>
                  <w:rFonts w:ascii="Consolas" w:hAnsi="Consolas" w:cs="Consolas"/>
                  <w:color w:val="000000" w:themeColor="text1"/>
                  <w:sz w:val="16"/>
                  <w:szCs w:val="16"/>
                </w:rPr>
                <w:t>)</w:t>
              </w:r>
            </w:ins>
          </w:p>
        </w:tc>
      </w:tr>
    </w:tbl>
    <w:p w:rsidR="00F8506A" w:rsidRDefault="00F8506A" w:rsidP="00F8506A">
      <w:pPr>
        <w:pStyle w:val="NoSpacing"/>
        <w:rPr>
          <w:ins w:id="46" w:author="Kevin Klemmick" w:date="2016-08-25T15:36:00Z"/>
          <w:b/>
        </w:rPr>
      </w:pPr>
    </w:p>
    <w:p w:rsidR="00F8506A" w:rsidRDefault="00F8506A" w:rsidP="00F8506A">
      <w:pPr>
        <w:autoSpaceDE w:val="0"/>
        <w:autoSpaceDN w:val="0"/>
        <w:adjustRightInd w:val="0"/>
        <w:spacing w:after="0" w:line="240" w:lineRule="auto"/>
        <w:rPr>
          <w:ins w:id="47" w:author="Kevin Klemmick" w:date="2016-08-25T15:36:00Z"/>
          <w:b/>
        </w:rPr>
      </w:pPr>
      <w:ins w:id="48" w:author="Kevin Klemmick" w:date="2016-08-25T15:36:00Z">
        <w:r w:rsidRPr="00085200">
          <w:rPr>
            <w:b/>
          </w:rPr>
          <w:t>Description</w:t>
        </w:r>
      </w:ins>
    </w:p>
    <w:p w:rsidR="00F8506A" w:rsidRDefault="00F8506A" w:rsidP="00F8506A">
      <w:pPr>
        <w:spacing w:after="104" w:line="270" w:lineRule="auto"/>
        <w:ind w:left="720" w:right="10"/>
        <w:rPr>
          <w:ins w:id="49" w:author="Kevin Klemmick" w:date="2016-08-25T15:36:00Z"/>
        </w:rPr>
      </w:pPr>
      <w:ins w:id="50" w:author="Kevin Klemmick" w:date="2016-08-25T15:36:00Z">
        <w:r w:rsidRPr="00F202E8">
          <w:t>Request</w:t>
        </w:r>
        <w:r>
          <w:t xml:space="preserve"> to obtain a 3</w:t>
        </w:r>
        <w:r w:rsidRPr="00F8506A">
          <w:rPr>
            <w:vertAlign w:val="superscript"/>
          </w:rPr>
          <w:t>rd</w:t>
        </w:r>
        <w:r>
          <w:t xml:space="preserve"> party token from the GFN Link database. </w:t>
        </w:r>
      </w:ins>
    </w:p>
    <w:p w:rsidR="00F8506A" w:rsidRDefault="00F8506A" w:rsidP="00F8506A">
      <w:pPr>
        <w:autoSpaceDE w:val="0"/>
        <w:autoSpaceDN w:val="0"/>
        <w:adjustRightInd w:val="0"/>
        <w:spacing w:after="0" w:line="240" w:lineRule="auto"/>
        <w:rPr>
          <w:ins w:id="51" w:author="Kevin Klemmick" w:date="2016-08-25T15:36:00Z"/>
          <w:b/>
        </w:rPr>
      </w:pPr>
      <w:ins w:id="52" w:author="Kevin Klemmick" w:date="2016-08-25T15:36:00Z">
        <w:r>
          <w:rPr>
            <w:b/>
          </w:rPr>
          <w:t>Usage</w:t>
        </w:r>
      </w:ins>
    </w:p>
    <w:p w:rsidR="00F8506A" w:rsidRPr="00A60DCE" w:rsidRDefault="00F8506A" w:rsidP="00F8506A">
      <w:pPr>
        <w:autoSpaceDE w:val="0"/>
        <w:autoSpaceDN w:val="0"/>
        <w:adjustRightInd w:val="0"/>
        <w:spacing w:after="120" w:line="240" w:lineRule="auto"/>
        <w:ind w:left="720"/>
        <w:rPr>
          <w:ins w:id="53" w:author="Kevin Klemmick" w:date="2016-08-25T15:36:00Z"/>
        </w:rPr>
      </w:pPr>
      <w:ins w:id="54" w:author="Kevin Klemmick" w:date="2016-08-25T15:36:00Z">
        <w:r>
          <w:t>This and the Set3rdPartyToken methods can be used by developers to store and retrieve their own tokens in the GFN Link database. GFN Link does nothing with this token, it is simply a storage mechanism for developers to use. One usage might be to store an access or credential token that allows the user access to the developer’s backend services.</w:t>
        </w:r>
      </w:ins>
    </w:p>
    <w:p w:rsidR="00F8506A" w:rsidRPr="00085200" w:rsidRDefault="00F8506A" w:rsidP="00F8506A">
      <w:pPr>
        <w:autoSpaceDE w:val="0"/>
        <w:autoSpaceDN w:val="0"/>
        <w:adjustRightInd w:val="0"/>
        <w:spacing w:after="0" w:line="240" w:lineRule="auto"/>
        <w:rPr>
          <w:ins w:id="55" w:author="Kevin Klemmick" w:date="2016-08-25T15:36:00Z"/>
          <w:b/>
        </w:rPr>
      </w:pPr>
      <w:ins w:id="56" w:author="Kevin Klemmick" w:date="2016-08-25T15:36:00Z">
        <w:r w:rsidRPr="00085200">
          <w:rPr>
            <w:b/>
          </w:rPr>
          <w:t>Parameters</w:t>
        </w:r>
      </w:ins>
    </w:p>
    <w:p w:rsidR="007D31E6" w:rsidRPr="007D31E6" w:rsidRDefault="007D31E6" w:rsidP="00F8506A">
      <w:pPr>
        <w:autoSpaceDE w:val="0"/>
        <w:autoSpaceDN w:val="0"/>
        <w:adjustRightInd w:val="0"/>
        <w:spacing w:after="0" w:line="240" w:lineRule="auto"/>
        <w:ind w:left="720"/>
        <w:rPr>
          <w:ins w:id="57" w:author="Kevin Klemmick" w:date="2016-08-25T15:36:00Z"/>
          <w:rFonts w:cs="Consolas"/>
          <w:color w:val="000000" w:themeColor="text1"/>
        </w:rPr>
      </w:pPr>
      <w:proofErr w:type="spellStart"/>
      <w:proofErr w:type="gramStart"/>
      <w:ins w:id="58" w:author="Kevin Klemmick" w:date="2016-08-25T15:36:00Z">
        <w:r w:rsidRPr="007D31E6">
          <w:rPr>
            <w:rFonts w:cs="Consolas"/>
            <w:color w:val="000000" w:themeColor="text1"/>
          </w:rPr>
          <w:t>pchProviderId</w:t>
        </w:r>
        <w:proofErr w:type="spellEnd"/>
        <w:proofErr w:type="gramEnd"/>
        <w:r w:rsidRPr="007D31E6">
          <w:rPr>
            <w:rFonts w:cs="Consolas"/>
            <w:color w:val="000000" w:themeColor="text1"/>
          </w:rPr>
          <w:t xml:space="preserve">: </w:t>
        </w:r>
        <w:r>
          <w:rPr>
            <w:rFonts w:cs="Consolas"/>
            <w:color w:val="000000" w:themeColor="text1"/>
          </w:rPr>
          <w:tab/>
        </w:r>
        <w:proofErr w:type="spellStart"/>
        <w:r w:rsidRPr="007D31E6">
          <w:rPr>
            <w:rFonts w:cs="Consolas"/>
            <w:color w:val="000000" w:themeColor="text1"/>
          </w:rPr>
          <w:t>ProviderId</w:t>
        </w:r>
        <w:proofErr w:type="spellEnd"/>
        <w:r w:rsidRPr="007D31E6">
          <w:rPr>
            <w:rFonts w:cs="Consolas"/>
            <w:color w:val="000000" w:themeColor="text1"/>
          </w:rPr>
          <w:t xml:space="preserve"> string</w:t>
        </w:r>
        <w:r>
          <w:rPr>
            <w:rFonts w:cs="Consolas"/>
            <w:color w:val="000000" w:themeColor="text1"/>
          </w:rPr>
          <w:t xml:space="preserve"> provided by GFN Link during account signup.</w:t>
        </w:r>
      </w:ins>
    </w:p>
    <w:p w:rsidR="00F8506A" w:rsidRPr="007D31E6" w:rsidRDefault="00F8506A" w:rsidP="00F8506A">
      <w:pPr>
        <w:autoSpaceDE w:val="0"/>
        <w:autoSpaceDN w:val="0"/>
        <w:adjustRightInd w:val="0"/>
        <w:spacing w:after="0" w:line="240" w:lineRule="auto"/>
        <w:ind w:left="720"/>
        <w:rPr>
          <w:ins w:id="59" w:author="Kevin Klemmick" w:date="2016-08-25T15:36:00Z"/>
          <w:rFonts w:cs="Consolas"/>
          <w:color w:val="6F008A"/>
          <w:sz w:val="19"/>
          <w:szCs w:val="19"/>
        </w:rPr>
      </w:pPr>
      <w:proofErr w:type="spellStart"/>
      <w:proofErr w:type="gramStart"/>
      <w:ins w:id="60" w:author="Kevin Klemmick" w:date="2016-08-25T15:36:00Z">
        <w:r w:rsidRPr="007D31E6">
          <w:rPr>
            <w:rFonts w:cs="Consolas"/>
            <w:color w:val="000000" w:themeColor="text1"/>
          </w:rPr>
          <w:t>ppchToken</w:t>
        </w:r>
        <w:proofErr w:type="spellEnd"/>
        <w:proofErr w:type="gramEnd"/>
        <w:r w:rsidR="007D31E6">
          <w:t>:</w:t>
        </w:r>
        <w:r w:rsidR="007D31E6">
          <w:tab/>
          <w:t>Populated by the token saved in the GFN database</w:t>
        </w:r>
        <w:r w:rsidRPr="007D31E6">
          <w:t>.</w:t>
        </w:r>
      </w:ins>
    </w:p>
    <w:p w:rsidR="00F8506A" w:rsidRDefault="00F8506A" w:rsidP="00F8506A">
      <w:pPr>
        <w:autoSpaceDE w:val="0"/>
        <w:autoSpaceDN w:val="0"/>
        <w:adjustRightInd w:val="0"/>
        <w:spacing w:after="0" w:line="240" w:lineRule="auto"/>
        <w:ind w:left="720"/>
        <w:rPr>
          <w:ins w:id="61" w:author="Kevin Klemmick" w:date="2016-08-25T15:36:00Z"/>
          <w:rFonts w:ascii="Consolas" w:hAnsi="Consolas" w:cs="Consolas"/>
          <w:color w:val="6F008A"/>
          <w:sz w:val="19"/>
          <w:szCs w:val="19"/>
        </w:rPr>
      </w:pPr>
    </w:p>
    <w:p w:rsidR="00F8506A" w:rsidRPr="00085200" w:rsidRDefault="00F8506A" w:rsidP="00F8506A">
      <w:pPr>
        <w:autoSpaceDE w:val="0"/>
        <w:autoSpaceDN w:val="0"/>
        <w:adjustRightInd w:val="0"/>
        <w:spacing w:after="0" w:line="240" w:lineRule="auto"/>
        <w:rPr>
          <w:ins w:id="62" w:author="Kevin Klemmick" w:date="2016-08-25T15:36:00Z"/>
          <w:b/>
        </w:rPr>
      </w:pPr>
      <w:ins w:id="63" w:author="Kevin Klemmick" w:date="2016-08-25T15:36:00Z">
        <w:r>
          <w:rPr>
            <w:b/>
          </w:rPr>
          <w:t>Return value</w:t>
        </w:r>
      </w:ins>
    </w:p>
    <w:p w:rsidR="00F8506A" w:rsidRDefault="00F8506A" w:rsidP="00F8506A">
      <w:pPr>
        <w:autoSpaceDE w:val="0"/>
        <w:autoSpaceDN w:val="0"/>
        <w:adjustRightInd w:val="0"/>
        <w:spacing w:after="0" w:line="240" w:lineRule="auto"/>
        <w:rPr>
          <w:ins w:id="64" w:author="Kevin Klemmick" w:date="2016-08-25T15:36:00Z"/>
        </w:rPr>
      </w:pPr>
      <w:ins w:id="65" w:author="Kevin Klemmick" w:date="2016-08-25T15:36:00Z">
        <w:r>
          <w:tab/>
        </w:r>
        <w:proofErr w:type="spellStart"/>
        <w:proofErr w:type="gramStart"/>
        <w:r>
          <w:rPr>
            <w:rFonts w:ascii="Consolas" w:hAnsi="Consolas" w:cs="Consolas"/>
            <w:color w:val="6F008A"/>
            <w:sz w:val="19"/>
            <w:szCs w:val="19"/>
            <w:highlight w:val="white"/>
          </w:rPr>
          <w:t>gleSuccess</w:t>
        </w:r>
        <w:proofErr w:type="spellEnd"/>
        <w:proofErr w:type="gramEnd"/>
        <w:r>
          <w:t>: On success</w:t>
        </w:r>
      </w:ins>
    </w:p>
    <w:p w:rsidR="00F8506A" w:rsidRDefault="00F8506A" w:rsidP="00F8506A">
      <w:pPr>
        <w:autoSpaceDE w:val="0"/>
        <w:autoSpaceDN w:val="0"/>
        <w:adjustRightInd w:val="0"/>
        <w:spacing w:after="120" w:line="240" w:lineRule="auto"/>
        <w:rPr>
          <w:ins w:id="66" w:author="Kevin Klemmick" w:date="2016-08-25T15:36:00Z"/>
        </w:rPr>
      </w:pPr>
      <w:ins w:id="67" w:author="Kevin Klemmick" w:date="2016-08-25T15:36:00Z">
        <w:r>
          <w:tab/>
          <w:t>Otherwise, appropriate error code</w:t>
        </w:r>
      </w:ins>
    </w:p>
    <w:p w:rsidR="007D31E6" w:rsidRDefault="007D31E6" w:rsidP="00F8506A">
      <w:pPr>
        <w:autoSpaceDE w:val="0"/>
        <w:autoSpaceDN w:val="0"/>
        <w:adjustRightInd w:val="0"/>
        <w:spacing w:after="120" w:line="240" w:lineRule="auto"/>
        <w:rPr>
          <w:ins w:id="68" w:author="Kevin Klemmick" w:date="2016-08-25T15:36:00Z"/>
        </w:rPr>
      </w:pPr>
    </w:p>
    <w:p w:rsidR="007D31E6" w:rsidRPr="00A25D9B" w:rsidRDefault="007D31E6" w:rsidP="007D31E6">
      <w:pPr>
        <w:pStyle w:val="Heading3"/>
        <w:rPr>
          <w:ins w:id="69" w:author="Kevin Klemmick" w:date="2016-08-25T15:36:00Z"/>
        </w:rPr>
      </w:pPr>
      <w:bookmarkStart w:id="70" w:name="_Toc459902849"/>
      <w:ins w:id="71" w:author="Kevin Klemmick" w:date="2016-08-25T15:36:00Z">
        <w:r>
          <w:t>Set3rdPartyToken</w:t>
        </w:r>
        <w:bookmarkEnd w:id="70"/>
      </w:ins>
    </w:p>
    <w:tbl>
      <w:tblPr>
        <w:tblStyle w:val="TableGrid"/>
        <w:tblW w:w="0" w:type="auto"/>
        <w:tblInd w:w="108" w:type="dxa"/>
        <w:tblLook w:val="04A0" w:firstRow="1" w:lastRow="0" w:firstColumn="1" w:lastColumn="0" w:noHBand="0" w:noVBand="1"/>
      </w:tblPr>
      <w:tblGrid>
        <w:gridCol w:w="726"/>
        <w:gridCol w:w="8680"/>
      </w:tblGrid>
      <w:tr w:rsidR="007D31E6" w:rsidTr="00AC6B19">
        <w:trPr>
          <w:trHeight w:val="220"/>
          <w:ins w:id="72" w:author="Kevin Klemmick" w:date="2016-08-25T15:36:00Z"/>
        </w:trPr>
        <w:tc>
          <w:tcPr>
            <w:tcW w:w="726" w:type="dxa"/>
          </w:tcPr>
          <w:p w:rsidR="007D31E6" w:rsidRDefault="007D31E6" w:rsidP="00AC6B19">
            <w:pPr>
              <w:rPr>
                <w:ins w:id="73" w:author="Kevin Klemmick" w:date="2016-08-25T15:36:00Z"/>
              </w:rPr>
            </w:pPr>
            <w:ins w:id="74" w:author="Kevin Klemmick" w:date="2016-08-25T15:36:00Z">
              <w:r>
                <w:t>C</w:t>
              </w:r>
            </w:ins>
          </w:p>
        </w:tc>
        <w:tc>
          <w:tcPr>
            <w:tcW w:w="8680" w:type="dxa"/>
          </w:tcPr>
          <w:p w:rsidR="007D31E6" w:rsidRPr="00ED2BE6" w:rsidRDefault="007D31E6" w:rsidP="007D31E6">
            <w:pPr>
              <w:autoSpaceDE w:val="0"/>
              <w:autoSpaceDN w:val="0"/>
              <w:adjustRightInd w:val="0"/>
              <w:rPr>
                <w:ins w:id="75" w:author="Kevin Klemmick" w:date="2016-08-25T15:36:00Z"/>
                <w:rFonts w:ascii="Consolas" w:hAnsi="Consolas" w:cs="Consolas"/>
                <w:color w:val="000080"/>
                <w:sz w:val="19"/>
                <w:szCs w:val="19"/>
              </w:rPr>
            </w:pPr>
            <w:proofErr w:type="spellStart"/>
            <w:ins w:id="76" w:author="Kevin Klemmick" w:date="2016-08-25T15:36:00Z">
              <w:r>
                <w:rPr>
                  <w:rFonts w:ascii="Consolas" w:hAnsi="Consolas" w:cs="Consolas"/>
                  <w:color w:val="000000" w:themeColor="text1"/>
                  <w:sz w:val="16"/>
                  <w:szCs w:val="16"/>
                </w:rPr>
                <w:t>GFNLinkError</w:t>
              </w:r>
              <w:proofErr w:type="spellEnd"/>
              <w:r w:rsidRPr="00ED2BE6">
                <w:rPr>
                  <w:rFonts w:ascii="Consolas" w:hAnsi="Consolas" w:cs="Consolas"/>
                  <w:color w:val="000000" w:themeColor="text1"/>
                  <w:sz w:val="16"/>
                  <w:szCs w:val="16"/>
                </w:rPr>
                <w:t xml:space="preserve"> </w:t>
              </w:r>
              <w:r>
                <w:rPr>
                  <w:rFonts w:ascii="Consolas" w:hAnsi="Consolas" w:cs="Consolas"/>
                  <w:b/>
                  <w:color w:val="000000" w:themeColor="text1"/>
                  <w:sz w:val="16"/>
                  <w:szCs w:val="16"/>
                </w:rPr>
                <w:t>glSet3rdPartyToken</w:t>
              </w:r>
              <w:r w:rsidRPr="00ED2BE6">
                <w:rPr>
                  <w:rFonts w:ascii="Consolas" w:hAnsi="Consolas" w:cs="Consolas"/>
                  <w:color w:val="000000" w:themeColor="text1"/>
                  <w:sz w:val="16"/>
                  <w:szCs w:val="16"/>
                </w:rPr>
                <w:t>(</w:t>
              </w:r>
              <w:proofErr w:type="spellStart"/>
              <w:r w:rsidRPr="004462D6">
                <w:rPr>
                  <w:rFonts w:ascii="Consolas" w:hAnsi="Consolas" w:cs="Consolas"/>
                  <w:color w:val="0000FF"/>
                  <w:sz w:val="16"/>
                  <w:szCs w:val="16"/>
                  <w:highlight w:val="white"/>
                </w:rPr>
                <w:t>const</w:t>
              </w:r>
              <w:proofErr w:type="spellEnd"/>
              <w:r w:rsidRPr="004462D6">
                <w:rPr>
                  <w:rFonts w:ascii="Consolas" w:hAnsi="Consolas" w:cs="Consolas"/>
                  <w:color w:val="000000"/>
                  <w:sz w:val="16"/>
                  <w:szCs w:val="16"/>
                  <w:highlight w:val="white"/>
                </w:rPr>
                <w:t xml:space="preserve"> </w:t>
              </w:r>
              <w:r w:rsidRPr="004462D6">
                <w:rPr>
                  <w:rFonts w:ascii="Consolas" w:hAnsi="Consolas" w:cs="Consolas"/>
                  <w:color w:val="0000FF"/>
                  <w:sz w:val="16"/>
                  <w:szCs w:val="16"/>
                  <w:highlight w:val="white"/>
                </w:rPr>
                <w:t>char</w:t>
              </w:r>
              <w:r>
                <w:rPr>
                  <w:rFonts w:ascii="Consolas" w:hAnsi="Consolas" w:cs="Consolas"/>
                  <w:color w:val="0000FF"/>
                  <w:sz w:val="16"/>
                  <w:szCs w:val="16"/>
                  <w:highlight w:val="white"/>
                </w:rPr>
                <w:t xml:space="preserve">* </w:t>
              </w:r>
              <w:proofErr w:type="spellStart"/>
              <w:r>
                <w:rPr>
                  <w:rFonts w:ascii="Consolas" w:hAnsi="Consolas" w:cs="Consolas"/>
                  <w:color w:val="000000" w:themeColor="text1"/>
                  <w:sz w:val="16"/>
                  <w:szCs w:val="16"/>
                  <w:highlight w:val="white"/>
                </w:rPr>
                <w:t>pchProviderId</w:t>
              </w:r>
              <w:proofErr w:type="spellEnd"/>
              <w:r>
                <w:rPr>
                  <w:rFonts w:ascii="Consolas" w:hAnsi="Consolas" w:cs="Consolas"/>
                  <w:color w:val="0000FF"/>
                  <w:sz w:val="16"/>
                  <w:szCs w:val="16"/>
                  <w:highlight w:val="white"/>
                </w:rPr>
                <w:t xml:space="preserve">, </w:t>
              </w:r>
              <w:proofErr w:type="spellStart"/>
              <w:r w:rsidRPr="004462D6">
                <w:rPr>
                  <w:rFonts w:ascii="Consolas" w:hAnsi="Consolas" w:cs="Consolas"/>
                  <w:color w:val="0000FF"/>
                  <w:sz w:val="16"/>
                  <w:szCs w:val="16"/>
                  <w:highlight w:val="white"/>
                </w:rPr>
                <w:t>const</w:t>
              </w:r>
              <w:proofErr w:type="spellEnd"/>
              <w:r w:rsidRPr="004462D6">
                <w:rPr>
                  <w:rFonts w:ascii="Consolas" w:hAnsi="Consolas" w:cs="Consolas"/>
                  <w:color w:val="000000"/>
                  <w:sz w:val="16"/>
                  <w:szCs w:val="16"/>
                  <w:highlight w:val="white"/>
                </w:rPr>
                <w:t xml:space="preserve"> </w:t>
              </w:r>
              <w:r w:rsidRPr="004462D6">
                <w:rPr>
                  <w:rFonts w:ascii="Consolas" w:hAnsi="Consolas" w:cs="Consolas"/>
                  <w:color w:val="0000FF"/>
                  <w:sz w:val="16"/>
                  <w:szCs w:val="16"/>
                  <w:highlight w:val="white"/>
                </w:rPr>
                <w:t>char</w:t>
              </w:r>
              <w:r>
                <w:rPr>
                  <w:rFonts w:ascii="Consolas" w:hAnsi="Consolas" w:cs="Consolas"/>
                  <w:color w:val="000000"/>
                  <w:sz w:val="16"/>
                  <w:szCs w:val="16"/>
                  <w:highlight w:val="white"/>
                </w:rPr>
                <w:t>*</w:t>
              </w:r>
              <w:r w:rsidRPr="004462D6">
                <w:rPr>
                  <w:rFonts w:ascii="Consolas" w:hAnsi="Consolas" w:cs="Consolas"/>
                  <w:color w:val="000000"/>
                  <w:sz w:val="16"/>
                  <w:szCs w:val="16"/>
                  <w:highlight w:val="white"/>
                </w:rPr>
                <w:t xml:space="preserve"> </w:t>
              </w:r>
              <w:proofErr w:type="spellStart"/>
              <w:r w:rsidRPr="004462D6">
                <w:rPr>
                  <w:rFonts w:ascii="Consolas" w:hAnsi="Consolas" w:cs="Consolas"/>
                  <w:color w:val="000000" w:themeColor="text1"/>
                  <w:sz w:val="16"/>
                  <w:szCs w:val="16"/>
                  <w:highlight w:val="white"/>
                </w:rPr>
                <w:t>pchToken</w:t>
              </w:r>
              <w:proofErr w:type="spellEnd"/>
              <w:r w:rsidRPr="00ED2BE6">
                <w:rPr>
                  <w:rFonts w:ascii="Consolas" w:hAnsi="Consolas" w:cs="Consolas"/>
                  <w:color w:val="000000" w:themeColor="text1"/>
                  <w:sz w:val="16"/>
                  <w:szCs w:val="16"/>
                </w:rPr>
                <w:t>)</w:t>
              </w:r>
            </w:ins>
          </w:p>
        </w:tc>
      </w:tr>
      <w:tr w:rsidR="007D31E6" w:rsidTr="00AC6B19">
        <w:trPr>
          <w:trHeight w:val="306"/>
          <w:ins w:id="77" w:author="Kevin Klemmick" w:date="2016-08-25T15:36:00Z"/>
        </w:trPr>
        <w:tc>
          <w:tcPr>
            <w:tcW w:w="726" w:type="dxa"/>
          </w:tcPr>
          <w:p w:rsidR="007D31E6" w:rsidRDefault="007D31E6" w:rsidP="00AC6B19">
            <w:pPr>
              <w:rPr>
                <w:ins w:id="78" w:author="Kevin Klemmick" w:date="2016-08-25T15:36:00Z"/>
              </w:rPr>
            </w:pPr>
            <w:ins w:id="79" w:author="Kevin Klemmick" w:date="2016-08-25T15:36:00Z">
              <w:r>
                <w:t>C++</w:t>
              </w:r>
            </w:ins>
          </w:p>
        </w:tc>
        <w:tc>
          <w:tcPr>
            <w:tcW w:w="8680" w:type="dxa"/>
          </w:tcPr>
          <w:p w:rsidR="007D31E6" w:rsidRPr="00ED2BE6" w:rsidRDefault="007D31E6" w:rsidP="007D31E6">
            <w:pPr>
              <w:autoSpaceDE w:val="0"/>
              <w:autoSpaceDN w:val="0"/>
              <w:adjustRightInd w:val="0"/>
              <w:rPr>
                <w:ins w:id="80" w:author="Kevin Klemmick" w:date="2016-08-25T15:36:00Z"/>
                <w:rFonts w:ascii="Consolas" w:hAnsi="Consolas" w:cs="Consolas"/>
                <w:color w:val="000000" w:themeColor="text1"/>
                <w:sz w:val="16"/>
                <w:szCs w:val="16"/>
              </w:rPr>
            </w:pPr>
            <w:proofErr w:type="spellStart"/>
            <w:ins w:id="81" w:author="Kevin Klemmick" w:date="2016-08-25T15:36:00Z">
              <w:r>
                <w:rPr>
                  <w:rFonts w:ascii="Consolas" w:hAnsi="Consolas" w:cs="Consolas"/>
                  <w:color w:val="000000" w:themeColor="text1"/>
                  <w:sz w:val="16"/>
                  <w:szCs w:val="16"/>
                </w:rPr>
                <w:t>GFNLinkError</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color w:val="000000" w:themeColor="text1"/>
                  <w:sz w:val="16"/>
                  <w:szCs w:val="16"/>
                </w:rPr>
                <w:t>IGFNLink</w:t>
              </w:r>
              <w:proofErr w:type="spellEnd"/>
              <w:r>
                <w:rPr>
                  <w:rFonts w:ascii="Consolas" w:hAnsi="Consolas" w:cs="Consolas"/>
                  <w:b/>
                  <w:color w:val="000000" w:themeColor="text1"/>
                  <w:sz w:val="16"/>
                  <w:szCs w:val="16"/>
                </w:rPr>
                <w:t>::Set3rdPartyToken</w:t>
              </w:r>
              <w:r w:rsidRPr="00ED2BE6">
                <w:rPr>
                  <w:rFonts w:ascii="Consolas" w:hAnsi="Consolas" w:cs="Consolas"/>
                  <w:color w:val="000000" w:themeColor="text1"/>
                  <w:sz w:val="16"/>
                  <w:szCs w:val="16"/>
                </w:rPr>
                <w:t>(</w:t>
              </w:r>
              <w:proofErr w:type="spellStart"/>
              <w:r w:rsidRPr="004462D6">
                <w:rPr>
                  <w:rFonts w:ascii="Consolas" w:hAnsi="Consolas" w:cs="Consolas"/>
                  <w:color w:val="0000FF"/>
                  <w:sz w:val="16"/>
                  <w:szCs w:val="16"/>
                  <w:highlight w:val="white"/>
                </w:rPr>
                <w:t>const</w:t>
              </w:r>
              <w:proofErr w:type="spellEnd"/>
              <w:r w:rsidRPr="004462D6">
                <w:rPr>
                  <w:rFonts w:ascii="Consolas" w:hAnsi="Consolas" w:cs="Consolas"/>
                  <w:color w:val="000000"/>
                  <w:sz w:val="16"/>
                  <w:szCs w:val="16"/>
                  <w:highlight w:val="white"/>
                </w:rPr>
                <w:t xml:space="preserve"> </w:t>
              </w:r>
              <w:r w:rsidRPr="004462D6">
                <w:rPr>
                  <w:rFonts w:ascii="Consolas" w:hAnsi="Consolas" w:cs="Consolas"/>
                  <w:color w:val="0000FF"/>
                  <w:sz w:val="16"/>
                  <w:szCs w:val="16"/>
                  <w:highlight w:val="white"/>
                </w:rPr>
                <w:t>char</w:t>
              </w:r>
              <w:r>
                <w:rPr>
                  <w:rFonts w:ascii="Consolas" w:hAnsi="Consolas" w:cs="Consolas"/>
                  <w:color w:val="0000FF"/>
                  <w:sz w:val="16"/>
                  <w:szCs w:val="16"/>
                  <w:highlight w:val="white"/>
                </w:rPr>
                <w:t xml:space="preserve">* </w:t>
              </w:r>
              <w:proofErr w:type="spellStart"/>
              <w:r>
                <w:rPr>
                  <w:rFonts w:ascii="Consolas" w:hAnsi="Consolas" w:cs="Consolas"/>
                  <w:color w:val="000000" w:themeColor="text1"/>
                  <w:sz w:val="16"/>
                  <w:szCs w:val="16"/>
                  <w:highlight w:val="white"/>
                </w:rPr>
                <w:t>pchProviderId</w:t>
              </w:r>
              <w:proofErr w:type="spellEnd"/>
              <w:r>
                <w:rPr>
                  <w:rFonts w:ascii="Consolas" w:hAnsi="Consolas" w:cs="Consolas"/>
                  <w:color w:val="0000FF"/>
                  <w:sz w:val="16"/>
                  <w:szCs w:val="16"/>
                  <w:highlight w:val="white"/>
                </w:rPr>
                <w:t xml:space="preserve">, </w:t>
              </w:r>
              <w:proofErr w:type="spellStart"/>
              <w:r w:rsidRPr="004462D6">
                <w:rPr>
                  <w:rFonts w:ascii="Consolas" w:hAnsi="Consolas" w:cs="Consolas"/>
                  <w:color w:val="0000FF"/>
                  <w:sz w:val="16"/>
                  <w:szCs w:val="16"/>
                  <w:highlight w:val="white"/>
                </w:rPr>
                <w:t>const</w:t>
              </w:r>
              <w:proofErr w:type="spellEnd"/>
              <w:r w:rsidRPr="004462D6">
                <w:rPr>
                  <w:rFonts w:ascii="Consolas" w:hAnsi="Consolas" w:cs="Consolas"/>
                  <w:color w:val="000000"/>
                  <w:sz w:val="16"/>
                  <w:szCs w:val="16"/>
                  <w:highlight w:val="white"/>
                </w:rPr>
                <w:t xml:space="preserve"> </w:t>
              </w:r>
              <w:r w:rsidRPr="004462D6">
                <w:rPr>
                  <w:rFonts w:ascii="Consolas" w:hAnsi="Consolas" w:cs="Consolas"/>
                  <w:color w:val="0000FF"/>
                  <w:sz w:val="16"/>
                  <w:szCs w:val="16"/>
                  <w:highlight w:val="white"/>
                </w:rPr>
                <w:t>char</w:t>
              </w:r>
              <w:r w:rsidRPr="004462D6">
                <w:rPr>
                  <w:rFonts w:ascii="Consolas" w:hAnsi="Consolas" w:cs="Consolas"/>
                  <w:color w:val="000000"/>
                  <w:sz w:val="16"/>
                  <w:szCs w:val="16"/>
                  <w:highlight w:val="white"/>
                </w:rPr>
                <w:t xml:space="preserve">* </w:t>
              </w:r>
              <w:proofErr w:type="spellStart"/>
              <w:r w:rsidRPr="004462D6">
                <w:rPr>
                  <w:rFonts w:ascii="Consolas" w:hAnsi="Consolas" w:cs="Consolas"/>
                  <w:color w:val="000000" w:themeColor="text1"/>
                  <w:sz w:val="16"/>
                  <w:szCs w:val="16"/>
                  <w:highlight w:val="white"/>
                </w:rPr>
                <w:t>pchToken</w:t>
              </w:r>
              <w:proofErr w:type="spellEnd"/>
              <w:r w:rsidRPr="00ED2BE6">
                <w:rPr>
                  <w:rFonts w:ascii="Consolas" w:hAnsi="Consolas" w:cs="Consolas"/>
                  <w:color w:val="000000" w:themeColor="text1"/>
                  <w:sz w:val="16"/>
                  <w:szCs w:val="16"/>
                </w:rPr>
                <w:t>)</w:t>
              </w:r>
            </w:ins>
          </w:p>
        </w:tc>
      </w:tr>
    </w:tbl>
    <w:p w:rsidR="007D31E6" w:rsidRDefault="007D31E6" w:rsidP="007D31E6">
      <w:pPr>
        <w:pStyle w:val="NoSpacing"/>
        <w:rPr>
          <w:ins w:id="82" w:author="Kevin Klemmick" w:date="2016-08-25T15:36:00Z"/>
          <w:b/>
        </w:rPr>
      </w:pPr>
    </w:p>
    <w:p w:rsidR="007D31E6" w:rsidRDefault="007D31E6" w:rsidP="007D31E6">
      <w:pPr>
        <w:autoSpaceDE w:val="0"/>
        <w:autoSpaceDN w:val="0"/>
        <w:adjustRightInd w:val="0"/>
        <w:spacing w:after="0" w:line="240" w:lineRule="auto"/>
        <w:rPr>
          <w:ins w:id="83" w:author="Kevin Klemmick" w:date="2016-08-25T15:36:00Z"/>
          <w:b/>
        </w:rPr>
      </w:pPr>
      <w:ins w:id="84" w:author="Kevin Klemmick" w:date="2016-08-25T15:36:00Z">
        <w:r w:rsidRPr="00085200">
          <w:rPr>
            <w:b/>
          </w:rPr>
          <w:t>Description</w:t>
        </w:r>
      </w:ins>
    </w:p>
    <w:p w:rsidR="007D31E6" w:rsidRDefault="007D31E6" w:rsidP="007D31E6">
      <w:pPr>
        <w:spacing w:after="104" w:line="270" w:lineRule="auto"/>
        <w:ind w:left="720" w:right="10"/>
        <w:rPr>
          <w:ins w:id="85" w:author="Kevin Klemmick" w:date="2016-08-25T15:36:00Z"/>
        </w:rPr>
      </w:pPr>
      <w:ins w:id="86" w:author="Kevin Klemmick" w:date="2016-08-25T15:36:00Z">
        <w:r>
          <w:t>Store a 3</w:t>
        </w:r>
        <w:r w:rsidRPr="00F8506A">
          <w:rPr>
            <w:vertAlign w:val="superscript"/>
          </w:rPr>
          <w:t>rd</w:t>
        </w:r>
        <w:r>
          <w:t xml:space="preserve"> party token in the GFN Link database. </w:t>
        </w:r>
      </w:ins>
    </w:p>
    <w:p w:rsidR="007D31E6" w:rsidRDefault="007D31E6" w:rsidP="007D31E6">
      <w:pPr>
        <w:autoSpaceDE w:val="0"/>
        <w:autoSpaceDN w:val="0"/>
        <w:adjustRightInd w:val="0"/>
        <w:spacing w:after="0" w:line="240" w:lineRule="auto"/>
        <w:rPr>
          <w:ins w:id="87" w:author="Kevin Klemmick" w:date="2016-08-25T15:36:00Z"/>
          <w:b/>
        </w:rPr>
      </w:pPr>
      <w:ins w:id="88" w:author="Kevin Klemmick" w:date="2016-08-25T15:36:00Z">
        <w:r>
          <w:rPr>
            <w:b/>
          </w:rPr>
          <w:t>Usage</w:t>
        </w:r>
      </w:ins>
    </w:p>
    <w:p w:rsidR="007D31E6" w:rsidRPr="00A60DCE" w:rsidRDefault="007D31E6" w:rsidP="007D31E6">
      <w:pPr>
        <w:autoSpaceDE w:val="0"/>
        <w:autoSpaceDN w:val="0"/>
        <w:adjustRightInd w:val="0"/>
        <w:spacing w:after="120" w:line="240" w:lineRule="auto"/>
        <w:ind w:left="720"/>
        <w:rPr>
          <w:ins w:id="89" w:author="Kevin Klemmick" w:date="2016-08-25T15:36:00Z"/>
        </w:rPr>
      </w:pPr>
      <w:ins w:id="90" w:author="Kevin Klemmick" w:date="2016-08-25T15:36:00Z">
        <w:r>
          <w:t xml:space="preserve">This and the Request3rdPartyToken methods can be used by developers to store and retrieve their own tokens in the GFN Link database. GFN Link does nothing with this token, it is simply a </w:t>
        </w:r>
        <w:r>
          <w:lastRenderedPageBreak/>
          <w:t>storage mechanism for developers to use. One usage might be to store an access or credential token that allows the user access to the developer’s backend services.</w:t>
        </w:r>
      </w:ins>
    </w:p>
    <w:p w:rsidR="007D31E6" w:rsidRPr="00085200" w:rsidRDefault="007D31E6" w:rsidP="007D31E6">
      <w:pPr>
        <w:autoSpaceDE w:val="0"/>
        <w:autoSpaceDN w:val="0"/>
        <w:adjustRightInd w:val="0"/>
        <w:spacing w:after="0" w:line="240" w:lineRule="auto"/>
        <w:rPr>
          <w:ins w:id="91" w:author="Kevin Klemmick" w:date="2016-08-25T15:36:00Z"/>
          <w:b/>
        </w:rPr>
      </w:pPr>
      <w:ins w:id="92" w:author="Kevin Klemmick" w:date="2016-08-25T15:36:00Z">
        <w:r w:rsidRPr="00085200">
          <w:rPr>
            <w:b/>
          </w:rPr>
          <w:t>Parameters</w:t>
        </w:r>
      </w:ins>
    </w:p>
    <w:p w:rsidR="007D31E6" w:rsidRPr="007D31E6" w:rsidRDefault="007D31E6" w:rsidP="007D31E6">
      <w:pPr>
        <w:autoSpaceDE w:val="0"/>
        <w:autoSpaceDN w:val="0"/>
        <w:adjustRightInd w:val="0"/>
        <w:spacing w:after="0" w:line="240" w:lineRule="auto"/>
        <w:ind w:left="720"/>
        <w:rPr>
          <w:ins w:id="93" w:author="Kevin Klemmick" w:date="2016-08-25T15:36:00Z"/>
          <w:rFonts w:cs="Consolas"/>
          <w:color w:val="000000" w:themeColor="text1"/>
        </w:rPr>
      </w:pPr>
      <w:proofErr w:type="spellStart"/>
      <w:proofErr w:type="gramStart"/>
      <w:ins w:id="94" w:author="Kevin Klemmick" w:date="2016-08-25T15:36:00Z">
        <w:r w:rsidRPr="007D31E6">
          <w:rPr>
            <w:rFonts w:cs="Consolas"/>
            <w:color w:val="000000" w:themeColor="text1"/>
          </w:rPr>
          <w:t>pchProviderId</w:t>
        </w:r>
        <w:proofErr w:type="spellEnd"/>
        <w:proofErr w:type="gramEnd"/>
        <w:r w:rsidRPr="007D31E6">
          <w:rPr>
            <w:rFonts w:cs="Consolas"/>
            <w:color w:val="000000" w:themeColor="text1"/>
          </w:rPr>
          <w:t xml:space="preserve">: </w:t>
        </w:r>
        <w:r>
          <w:rPr>
            <w:rFonts w:cs="Consolas"/>
            <w:color w:val="000000" w:themeColor="text1"/>
          </w:rPr>
          <w:tab/>
        </w:r>
        <w:proofErr w:type="spellStart"/>
        <w:r w:rsidRPr="007D31E6">
          <w:rPr>
            <w:rFonts w:cs="Consolas"/>
            <w:color w:val="000000" w:themeColor="text1"/>
          </w:rPr>
          <w:t>ProviderId</w:t>
        </w:r>
        <w:proofErr w:type="spellEnd"/>
        <w:r w:rsidRPr="007D31E6">
          <w:rPr>
            <w:rFonts w:cs="Consolas"/>
            <w:color w:val="000000" w:themeColor="text1"/>
          </w:rPr>
          <w:t xml:space="preserve"> string</w:t>
        </w:r>
        <w:r>
          <w:rPr>
            <w:rFonts w:cs="Consolas"/>
            <w:color w:val="000000" w:themeColor="text1"/>
          </w:rPr>
          <w:t xml:space="preserve"> provided by GFN Link during account signup.</w:t>
        </w:r>
      </w:ins>
    </w:p>
    <w:p w:rsidR="007D31E6" w:rsidRPr="007D31E6" w:rsidRDefault="007D31E6" w:rsidP="007D31E6">
      <w:pPr>
        <w:autoSpaceDE w:val="0"/>
        <w:autoSpaceDN w:val="0"/>
        <w:adjustRightInd w:val="0"/>
        <w:spacing w:after="0" w:line="240" w:lineRule="auto"/>
        <w:ind w:left="720"/>
        <w:rPr>
          <w:ins w:id="95" w:author="Kevin Klemmick" w:date="2016-08-25T15:36:00Z"/>
          <w:rFonts w:cs="Consolas"/>
          <w:color w:val="6F008A"/>
          <w:sz w:val="19"/>
          <w:szCs w:val="19"/>
        </w:rPr>
      </w:pPr>
      <w:proofErr w:type="spellStart"/>
      <w:proofErr w:type="gramStart"/>
      <w:ins w:id="96" w:author="Kevin Klemmick" w:date="2016-08-25T15:36:00Z">
        <w:r w:rsidRPr="007D31E6">
          <w:rPr>
            <w:rFonts w:cs="Consolas"/>
            <w:color w:val="000000" w:themeColor="text1"/>
          </w:rPr>
          <w:t>pchToken</w:t>
        </w:r>
        <w:proofErr w:type="spellEnd"/>
        <w:proofErr w:type="gramEnd"/>
        <w:r>
          <w:t>:</w:t>
        </w:r>
        <w:r>
          <w:tab/>
          <w:t>The token to save in the GFN database</w:t>
        </w:r>
        <w:r w:rsidRPr="007D31E6">
          <w:t>.</w:t>
        </w:r>
      </w:ins>
    </w:p>
    <w:p w:rsidR="007D31E6" w:rsidRDefault="007D31E6" w:rsidP="007D31E6">
      <w:pPr>
        <w:autoSpaceDE w:val="0"/>
        <w:autoSpaceDN w:val="0"/>
        <w:adjustRightInd w:val="0"/>
        <w:spacing w:after="0" w:line="240" w:lineRule="auto"/>
        <w:ind w:left="720"/>
        <w:rPr>
          <w:ins w:id="97" w:author="Kevin Klemmick" w:date="2016-08-25T15:36:00Z"/>
          <w:rFonts w:ascii="Consolas" w:hAnsi="Consolas" w:cs="Consolas"/>
          <w:color w:val="6F008A"/>
          <w:sz w:val="19"/>
          <w:szCs w:val="19"/>
        </w:rPr>
      </w:pPr>
    </w:p>
    <w:p w:rsidR="007D31E6" w:rsidRPr="00085200" w:rsidRDefault="007D31E6" w:rsidP="007D31E6">
      <w:pPr>
        <w:autoSpaceDE w:val="0"/>
        <w:autoSpaceDN w:val="0"/>
        <w:adjustRightInd w:val="0"/>
        <w:spacing w:after="0" w:line="240" w:lineRule="auto"/>
        <w:rPr>
          <w:ins w:id="98" w:author="Kevin Klemmick" w:date="2016-08-25T15:36:00Z"/>
          <w:b/>
        </w:rPr>
      </w:pPr>
      <w:ins w:id="99" w:author="Kevin Klemmick" w:date="2016-08-25T15:36:00Z">
        <w:r>
          <w:rPr>
            <w:b/>
          </w:rPr>
          <w:t>Return value</w:t>
        </w:r>
      </w:ins>
    </w:p>
    <w:p w:rsidR="007D31E6" w:rsidRDefault="007D31E6" w:rsidP="007D31E6">
      <w:pPr>
        <w:autoSpaceDE w:val="0"/>
        <w:autoSpaceDN w:val="0"/>
        <w:adjustRightInd w:val="0"/>
        <w:spacing w:after="0" w:line="240" w:lineRule="auto"/>
        <w:rPr>
          <w:ins w:id="100" w:author="Kevin Klemmick" w:date="2016-08-25T15:36:00Z"/>
        </w:rPr>
      </w:pPr>
      <w:ins w:id="101" w:author="Kevin Klemmick" w:date="2016-08-25T15:36:00Z">
        <w:r>
          <w:tab/>
        </w:r>
        <w:proofErr w:type="spellStart"/>
        <w:proofErr w:type="gramStart"/>
        <w:r>
          <w:rPr>
            <w:rFonts w:ascii="Consolas" w:hAnsi="Consolas" w:cs="Consolas"/>
            <w:color w:val="6F008A"/>
            <w:sz w:val="19"/>
            <w:szCs w:val="19"/>
            <w:highlight w:val="white"/>
          </w:rPr>
          <w:t>gleSuccess</w:t>
        </w:r>
        <w:proofErr w:type="spellEnd"/>
        <w:proofErr w:type="gramEnd"/>
        <w:r>
          <w:t>: On success</w:t>
        </w:r>
      </w:ins>
    </w:p>
    <w:p w:rsidR="007D31E6" w:rsidRDefault="007D31E6" w:rsidP="007D31E6">
      <w:pPr>
        <w:autoSpaceDE w:val="0"/>
        <w:autoSpaceDN w:val="0"/>
        <w:adjustRightInd w:val="0"/>
        <w:spacing w:after="120" w:line="240" w:lineRule="auto"/>
        <w:rPr>
          <w:ins w:id="102" w:author="Kevin Klemmick" w:date="2016-08-25T15:36:00Z"/>
        </w:rPr>
      </w:pPr>
      <w:ins w:id="103" w:author="Kevin Klemmick" w:date="2016-08-25T15:36:00Z">
        <w:r>
          <w:tab/>
          <w:t>Otherwise, appropriate error code</w:t>
        </w:r>
      </w:ins>
    </w:p>
    <w:p w:rsidR="00D6483E" w:rsidRDefault="00D6483E" w:rsidP="004462D6">
      <w:pPr>
        <w:autoSpaceDE w:val="0"/>
        <w:autoSpaceDN w:val="0"/>
        <w:adjustRightInd w:val="0"/>
        <w:spacing w:after="120" w:line="240" w:lineRule="auto"/>
        <w:rPr>
          <w:ins w:id="104" w:author="Kevin Klemmick" w:date="2016-08-25T15:36:00Z"/>
        </w:rPr>
      </w:pPr>
    </w:p>
    <w:p w:rsidR="004462D6" w:rsidRPr="00A25D9B" w:rsidRDefault="004462D6" w:rsidP="004462D6">
      <w:pPr>
        <w:pStyle w:val="Heading3"/>
      </w:pPr>
      <w:bookmarkStart w:id="105" w:name="_Toc459902850"/>
      <w:proofErr w:type="spellStart"/>
      <w:r>
        <w:t>GetStorageLocation</w:t>
      </w:r>
      <w:bookmarkEnd w:id="105"/>
      <w:proofErr w:type="spellEnd"/>
    </w:p>
    <w:tbl>
      <w:tblPr>
        <w:tblStyle w:val="TableGrid"/>
        <w:tblW w:w="0" w:type="auto"/>
        <w:tblInd w:w="108" w:type="dxa"/>
        <w:tblLook w:val="04A0" w:firstRow="1" w:lastRow="0" w:firstColumn="1" w:lastColumn="0" w:noHBand="0" w:noVBand="1"/>
      </w:tblPr>
      <w:tblGrid>
        <w:gridCol w:w="714"/>
        <w:gridCol w:w="8528"/>
      </w:tblGrid>
      <w:tr w:rsidR="004462D6" w:rsidTr="005C1590">
        <w:tc>
          <w:tcPr>
            <w:tcW w:w="714" w:type="dxa"/>
          </w:tcPr>
          <w:p w:rsidR="004462D6" w:rsidRDefault="004462D6" w:rsidP="005C1590">
            <w:r>
              <w:t>C</w:t>
            </w:r>
          </w:p>
        </w:tc>
        <w:tc>
          <w:tcPr>
            <w:tcW w:w="8528" w:type="dxa"/>
          </w:tcPr>
          <w:p w:rsidR="004462D6" w:rsidRPr="00ED2BE6" w:rsidRDefault="0048104F" w:rsidP="004462D6">
            <w:pPr>
              <w:autoSpaceDE w:val="0"/>
              <w:autoSpaceDN w:val="0"/>
              <w:adjustRightInd w:val="0"/>
              <w:rPr>
                <w:rFonts w:ascii="Consolas" w:hAnsi="Consolas" w:cs="Consolas"/>
                <w:color w:val="000080"/>
                <w:sz w:val="19"/>
                <w:szCs w:val="19"/>
              </w:rPr>
            </w:pPr>
            <w:proofErr w:type="spellStart"/>
            <w:r>
              <w:rPr>
                <w:rFonts w:ascii="Consolas" w:hAnsi="Consolas" w:cs="Consolas"/>
                <w:color w:val="000000" w:themeColor="text1"/>
                <w:sz w:val="16"/>
                <w:szCs w:val="16"/>
              </w:rPr>
              <w:t>GFN</w:t>
            </w:r>
            <w:r w:rsidR="004462D6">
              <w:rPr>
                <w:rFonts w:ascii="Consolas" w:hAnsi="Consolas" w:cs="Consolas"/>
                <w:color w:val="000000" w:themeColor="text1"/>
                <w:sz w:val="16"/>
                <w:szCs w:val="16"/>
              </w:rPr>
              <w:t>LinkError</w:t>
            </w:r>
            <w:proofErr w:type="spellEnd"/>
            <w:r w:rsidR="004462D6" w:rsidRPr="00ED2BE6">
              <w:rPr>
                <w:rFonts w:ascii="Consolas" w:hAnsi="Consolas" w:cs="Consolas"/>
                <w:color w:val="000000" w:themeColor="text1"/>
                <w:sz w:val="16"/>
                <w:szCs w:val="16"/>
              </w:rPr>
              <w:t xml:space="preserve"> </w:t>
            </w:r>
            <w:proofErr w:type="spellStart"/>
            <w:r w:rsidR="004462D6">
              <w:rPr>
                <w:rFonts w:ascii="Consolas" w:hAnsi="Consolas" w:cs="Consolas"/>
                <w:b/>
                <w:color w:val="000000" w:themeColor="text1"/>
                <w:sz w:val="16"/>
                <w:szCs w:val="16"/>
              </w:rPr>
              <w:t>glGetStorageLocation</w:t>
            </w:r>
            <w:proofErr w:type="spellEnd"/>
            <w:r w:rsidR="004462D6" w:rsidRPr="00ED2BE6">
              <w:rPr>
                <w:rFonts w:ascii="Consolas" w:hAnsi="Consolas" w:cs="Consolas"/>
                <w:color w:val="000000" w:themeColor="text1"/>
                <w:sz w:val="16"/>
                <w:szCs w:val="16"/>
              </w:rPr>
              <w:t>(</w:t>
            </w:r>
            <w:proofErr w:type="spellStart"/>
            <w:r w:rsidR="004462D6" w:rsidRPr="004462D6">
              <w:rPr>
                <w:rFonts w:ascii="Consolas" w:hAnsi="Consolas" w:cs="Consolas"/>
                <w:color w:val="0000FF"/>
                <w:sz w:val="16"/>
                <w:szCs w:val="16"/>
                <w:highlight w:val="white"/>
              </w:rPr>
              <w:t>const</w:t>
            </w:r>
            <w:proofErr w:type="spellEnd"/>
            <w:r w:rsidR="004462D6" w:rsidRPr="004462D6">
              <w:rPr>
                <w:rFonts w:ascii="Consolas" w:hAnsi="Consolas" w:cs="Consolas"/>
                <w:color w:val="000000"/>
                <w:sz w:val="16"/>
                <w:szCs w:val="16"/>
                <w:highlight w:val="white"/>
              </w:rPr>
              <w:t xml:space="preserve"> </w:t>
            </w:r>
            <w:r w:rsidR="004462D6" w:rsidRPr="004462D6">
              <w:rPr>
                <w:rFonts w:ascii="Consolas" w:hAnsi="Consolas" w:cs="Consolas"/>
                <w:color w:val="0000FF"/>
                <w:sz w:val="16"/>
                <w:szCs w:val="16"/>
                <w:highlight w:val="white"/>
              </w:rPr>
              <w:t>char</w:t>
            </w:r>
            <w:r w:rsidR="004462D6" w:rsidRPr="004462D6">
              <w:rPr>
                <w:rFonts w:ascii="Consolas" w:hAnsi="Consolas" w:cs="Consolas"/>
                <w:color w:val="000000"/>
                <w:sz w:val="16"/>
                <w:szCs w:val="16"/>
                <w:highlight w:val="white"/>
              </w:rPr>
              <w:t xml:space="preserve">** </w:t>
            </w:r>
            <w:proofErr w:type="spellStart"/>
            <w:r w:rsidR="004462D6" w:rsidRPr="004462D6">
              <w:rPr>
                <w:rFonts w:ascii="Consolas" w:hAnsi="Consolas" w:cs="Consolas"/>
                <w:color w:val="000000" w:themeColor="text1"/>
                <w:sz w:val="16"/>
                <w:szCs w:val="16"/>
                <w:highlight w:val="white"/>
              </w:rPr>
              <w:t>ppch</w:t>
            </w:r>
            <w:r w:rsidR="004462D6">
              <w:rPr>
                <w:rFonts w:ascii="Consolas" w:hAnsi="Consolas" w:cs="Consolas"/>
                <w:color w:val="000000" w:themeColor="text1"/>
                <w:sz w:val="16"/>
                <w:szCs w:val="16"/>
              </w:rPr>
              <w:t>StoragePath</w:t>
            </w:r>
            <w:proofErr w:type="spellEnd"/>
            <w:r w:rsidR="004462D6" w:rsidRPr="00ED2BE6">
              <w:rPr>
                <w:rFonts w:ascii="Consolas" w:hAnsi="Consolas" w:cs="Consolas"/>
                <w:color w:val="000000" w:themeColor="text1"/>
                <w:sz w:val="16"/>
                <w:szCs w:val="16"/>
              </w:rPr>
              <w:t>)</w:t>
            </w:r>
          </w:p>
        </w:tc>
      </w:tr>
      <w:tr w:rsidR="004462D6" w:rsidTr="005C1590">
        <w:tc>
          <w:tcPr>
            <w:tcW w:w="714" w:type="dxa"/>
          </w:tcPr>
          <w:p w:rsidR="004462D6" w:rsidRDefault="004462D6" w:rsidP="005C1590">
            <w:r>
              <w:t>C++</w:t>
            </w:r>
          </w:p>
        </w:tc>
        <w:tc>
          <w:tcPr>
            <w:tcW w:w="8528" w:type="dxa"/>
          </w:tcPr>
          <w:p w:rsidR="004462D6" w:rsidRPr="00ED2BE6" w:rsidRDefault="0048104F" w:rsidP="004462D6">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GFN</w:t>
            </w:r>
            <w:r w:rsidR="004462D6">
              <w:rPr>
                <w:rFonts w:ascii="Consolas" w:hAnsi="Consolas" w:cs="Consolas"/>
                <w:color w:val="000000" w:themeColor="text1"/>
                <w:sz w:val="16"/>
                <w:szCs w:val="16"/>
              </w:rPr>
              <w:t>LinkError</w:t>
            </w:r>
            <w:proofErr w:type="spellEnd"/>
            <w:r w:rsidR="004462D6" w:rsidRPr="00ED2BE6">
              <w:rPr>
                <w:rFonts w:ascii="Consolas" w:hAnsi="Consolas" w:cs="Consolas"/>
                <w:color w:val="000000" w:themeColor="text1"/>
                <w:sz w:val="16"/>
                <w:szCs w:val="16"/>
              </w:rPr>
              <w:t xml:space="preserve"> </w:t>
            </w:r>
            <w:proofErr w:type="spellStart"/>
            <w:r w:rsidR="004462D6">
              <w:rPr>
                <w:rFonts w:ascii="Consolas" w:hAnsi="Consolas" w:cs="Consolas"/>
                <w:color w:val="000000" w:themeColor="text1"/>
                <w:sz w:val="16"/>
                <w:szCs w:val="16"/>
              </w:rPr>
              <w:t>I</w:t>
            </w:r>
            <w:r>
              <w:rPr>
                <w:rFonts w:ascii="Consolas" w:hAnsi="Consolas" w:cs="Consolas"/>
                <w:color w:val="000000" w:themeColor="text1"/>
                <w:sz w:val="16"/>
                <w:szCs w:val="16"/>
              </w:rPr>
              <w:t>GFN</w:t>
            </w:r>
            <w:r w:rsidR="004462D6">
              <w:rPr>
                <w:rFonts w:ascii="Consolas" w:hAnsi="Consolas" w:cs="Consolas"/>
                <w:color w:val="000000" w:themeColor="text1"/>
                <w:sz w:val="16"/>
                <w:szCs w:val="16"/>
              </w:rPr>
              <w:t>Link</w:t>
            </w:r>
            <w:proofErr w:type="spellEnd"/>
            <w:r w:rsidR="004462D6">
              <w:rPr>
                <w:rFonts w:ascii="Consolas" w:hAnsi="Consolas" w:cs="Consolas"/>
                <w:b/>
                <w:color w:val="000000" w:themeColor="text1"/>
                <w:sz w:val="16"/>
                <w:szCs w:val="16"/>
              </w:rPr>
              <w:t>::</w:t>
            </w:r>
            <w:proofErr w:type="spellStart"/>
            <w:r w:rsidR="004462D6">
              <w:rPr>
                <w:rFonts w:ascii="Consolas" w:hAnsi="Consolas" w:cs="Consolas"/>
                <w:b/>
                <w:color w:val="000000" w:themeColor="text1"/>
                <w:sz w:val="16"/>
                <w:szCs w:val="16"/>
              </w:rPr>
              <w:t>GetStorageLocation</w:t>
            </w:r>
            <w:proofErr w:type="spellEnd"/>
            <w:r w:rsidR="004462D6" w:rsidRPr="00ED2BE6">
              <w:rPr>
                <w:rFonts w:ascii="Consolas" w:hAnsi="Consolas" w:cs="Consolas"/>
                <w:color w:val="000000" w:themeColor="text1"/>
                <w:sz w:val="16"/>
                <w:szCs w:val="16"/>
              </w:rPr>
              <w:t>(</w:t>
            </w:r>
            <w:proofErr w:type="spellStart"/>
            <w:r w:rsidR="004462D6" w:rsidRPr="004462D6">
              <w:rPr>
                <w:rFonts w:ascii="Consolas" w:hAnsi="Consolas" w:cs="Consolas"/>
                <w:color w:val="0000FF"/>
                <w:sz w:val="16"/>
                <w:szCs w:val="16"/>
                <w:highlight w:val="white"/>
              </w:rPr>
              <w:t>const</w:t>
            </w:r>
            <w:proofErr w:type="spellEnd"/>
            <w:r w:rsidR="004462D6" w:rsidRPr="004462D6">
              <w:rPr>
                <w:rFonts w:ascii="Consolas" w:hAnsi="Consolas" w:cs="Consolas"/>
                <w:color w:val="000000"/>
                <w:sz w:val="16"/>
                <w:szCs w:val="16"/>
                <w:highlight w:val="white"/>
              </w:rPr>
              <w:t xml:space="preserve"> </w:t>
            </w:r>
            <w:r w:rsidR="004462D6" w:rsidRPr="004462D6">
              <w:rPr>
                <w:rFonts w:ascii="Consolas" w:hAnsi="Consolas" w:cs="Consolas"/>
                <w:color w:val="0000FF"/>
                <w:sz w:val="16"/>
                <w:szCs w:val="16"/>
                <w:highlight w:val="white"/>
              </w:rPr>
              <w:t>char</w:t>
            </w:r>
            <w:r w:rsidR="004462D6" w:rsidRPr="004462D6">
              <w:rPr>
                <w:rFonts w:ascii="Consolas" w:hAnsi="Consolas" w:cs="Consolas"/>
                <w:color w:val="000000"/>
                <w:sz w:val="16"/>
                <w:szCs w:val="16"/>
                <w:highlight w:val="white"/>
              </w:rPr>
              <w:t xml:space="preserve">** </w:t>
            </w:r>
            <w:proofErr w:type="spellStart"/>
            <w:r w:rsidR="004462D6" w:rsidRPr="004462D6">
              <w:rPr>
                <w:rFonts w:ascii="Consolas" w:hAnsi="Consolas" w:cs="Consolas"/>
                <w:color w:val="000000" w:themeColor="text1"/>
                <w:sz w:val="16"/>
                <w:szCs w:val="16"/>
                <w:highlight w:val="white"/>
              </w:rPr>
              <w:t>ppch</w:t>
            </w:r>
            <w:r w:rsidR="004462D6">
              <w:rPr>
                <w:rFonts w:ascii="Consolas" w:hAnsi="Consolas" w:cs="Consolas"/>
                <w:color w:val="000000" w:themeColor="text1"/>
                <w:sz w:val="16"/>
                <w:szCs w:val="16"/>
              </w:rPr>
              <w:t>StoragePath</w:t>
            </w:r>
            <w:proofErr w:type="spellEnd"/>
            <w:r w:rsidR="004462D6" w:rsidRPr="00ED2BE6">
              <w:rPr>
                <w:rFonts w:ascii="Consolas" w:hAnsi="Consolas" w:cs="Consolas"/>
                <w:color w:val="000000" w:themeColor="text1"/>
                <w:sz w:val="16"/>
                <w:szCs w:val="16"/>
              </w:rPr>
              <w:t>)</w:t>
            </w:r>
          </w:p>
        </w:tc>
      </w:tr>
    </w:tbl>
    <w:p w:rsidR="004462D6" w:rsidRDefault="004462D6" w:rsidP="004462D6">
      <w:pPr>
        <w:pStyle w:val="NoSpacing"/>
        <w:rPr>
          <w:b/>
        </w:rPr>
      </w:pPr>
    </w:p>
    <w:p w:rsidR="004462D6" w:rsidRDefault="004462D6" w:rsidP="004462D6">
      <w:pPr>
        <w:autoSpaceDE w:val="0"/>
        <w:autoSpaceDN w:val="0"/>
        <w:adjustRightInd w:val="0"/>
        <w:spacing w:after="0" w:line="240" w:lineRule="auto"/>
        <w:rPr>
          <w:b/>
        </w:rPr>
      </w:pPr>
      <w:r w:rsidRPr="00085200">
        <w:rPr>
          <w:b/>
        </w:rPr>
        <w:t>Description</w:t>
      </w:r>
    </w:p>
    <w:p w:rsidR="004462D6" w:rsidRDefault="004462D6" w:rsidP="004462D6">
      <w:pPr>
        <w:spacing w:after="104" w:line="270" w:lineRule="auto"/>
        <w:ind w:left="720" w:right="10"/>
      </w:pPr>
      <w:r>
        <w:t xml:space="preserve">Provides a path to a </w:t>
      </w:r>
      <w:r w:rsidR="0048104F">
        <w:t>GFN</w:t>
      </w:r>
      <w:r>
        <w:t xml:space="preserve"> managed storage location for the current application and user. All files and folders under this location will be persisted in </w:t>
      </w:r>
      <w:r w:rsidR="0048104F">
        <w:t>GFN</w:t>
      </w:r>
      <w:r>
        <w:t xml:space="preserve"> cloud storage. </w:t>
      </w:r>
    </w:p>
    <w:p w:rsidR="004462D6" w:rsidRDefault="004462D6" w:rsidP="004462D6">
      <w:pPr>
        <w:autoSpaceDE w:val="0"/>
        <w:autoSpaceDN w:val="0"/>
        <w:adjustRightInd w:val="0"/>
        <w:spacing w:after="0" w:line="240" w:lineRule="auto"/>
        <w:rPr>
          <w:b/>
        </w:rPr>
      </w:pPr>
      <w:r>
        <w:rPr>
          <w:b/>
        </w:rPr>
        <w:t>Usage</w:t>
      </w:r>
    </w:p>
    <w:p w:rsidR="004462D6" w:rsidRPr="00A60DCE" w:rsidRDefault="004462D6" w:rsidP="004462D6">
      <w:pPr>
        <w:autoSpaceDE w:val="0"/>
        <w:autoSpaceDN w:val="0"/>
        <w:adjustRightInd w:val="0"/>
        <w:spacing w:after="120" w:line="240" w:lineRule="auto"/>
        <w:ind w:left="720"/>
      </w:pPr>
      <w:r>
        <w:t xml:space="preserve">Application developers should use the provided location for storing user-specific application state files and options files. </w:t>
      </w:r>
      <w:proofErr w:type="spellStart"/>
      <w:proofErr w:type="gramStart"/>
      <w:r>
        <w:t>NotifyStorageChange</w:t>
      </w:r>
      <w:proofErr w:type="spellEnd"/>
      <w:r>
        <w:t>(</w:t>
      </w:r>
      <w:proofErr w:type="gramEnd"/>
      <w:r>
        <w:t>) should be called once all files have been in order to trigger an immediate backup of these files.</w:t>
      </w:r>
    </w:p>
    <w:p w:rsidR="004462D6" w:rsidRPr="00085200" w:rsidRDefault="004462D6" w:rsidP="004462D6">
      <w:pPr>
        <w:autoSpaceDE w:val="0"/>
        <w:autoSpaceDN w:val="0"/>
        <w:adjustRightInd w:val="0"/>
        <w:spacing w:after="0" w:line="240" w:lineRule="auto"/>
        <w:rPr>
          <w:b/>
        </w:rPr>
      </w:pPr>
      <w:r w:rsidRPr="00085200">
        <w:rPr>
          <w:b/>
        </w:rPr>
        <w:t>Parameters</w:t>
      </w:r>
    </w:p>
    <w:p w:rsidR="004462D6" w:rsidRDefault="004462D6" w:rsidP="004462D6">
      <w:pPr>
        <w:autoSpaceDE w:val="0"/>
        <w:autoSpaceDN w:val="0"/>
        <w:adjustRightInd w:val="0"/>
        <w:spacing w:after="0" w:line="240" w:lineRule="auto"/>
        <w:ind w:left="720"/>
        <w:rPr>
          <w:rFonts w:ascii="Consolas" w:hAnsi="Consolas" w:cs="Consolas"/>
          <w:color w:val="6F008A"/>
          <w:sz w:val="19"/>
          <w:szCs w:val="19"/>
        </w:rPr>
      </w:pPr>
      <w:proofErr w:type="spellStart"/>
      <w:proofErr w:type="gramStart"/>
      <w:r>
        <w:rPr>
          <w:rFonts w:ascii="Consolas" w:hAnsi="Consolas" w:cs="Consolas"/>
          <w:color w:val="000000" w:themeColor="text1"/>
        </w:rPr>
        <w:t>ppchStoragePath</w:t>
      </w:r>
      <w:proofErr w:type="spellEnd"/>
      <w:proofErr w:type="gramEnd"/>
      <w:r>
        <w:t>:</w:t>
      </w:r>
      <w:r>
        <w:tab/>
        <w:t>Populated with a local directory path for the application to store files to.</w:t>
      </w:r>
    </w:p>
    <w:p w:rsidR="004462D6" w:rsidRDefault="004462D6" w:rsidP="004462D6">
      <w:pPr>
        <w:autoSpaceDE w:val="0"/>
        <w:autoSpaceDN w:val="0"/>
        <w:adjustRightInd w:val="0"/>
        <w:spacing w:after="0" w:line="240" w:lineRule="auto"/>
        <w:ind w:left="720"/>
        <w:rPr>
          <w:rFonts w:ascii="Consolas" w:hAnsi="Consolas" w:cs="Consolas"/>
          <w:color w:val="6F008A"/>
          <w:sz w:val="19"/>
          <w:szCs w:val="19"/>
        </w:rPr>
      </w:pPr>
    </w:p>
    <w:p w:rsidR="004462D6" w:rsidRPr="00085200" w:rsidRDefault="004462D6" w:rsidP="004462D6">
      <w:pPr>
        <w:autoSpaceDE w:val="0"/>
        <w:autoSpaceDN w:val="0"/>
        <w:adjustRightInd w:val="0"/>
        <w:spacing w:after="0" w:line="240" w:lineRule="auto"/>
        <w:rPr>
          <w:b/>
        </w:rPr>
      </w:pPr>
      <w:r>
        <w:rPr>
          <w:b/>
        </w:rPr>
        <w:t>Return value</w:t>
      </w:r>
    </w:p>
    <w:p w:rsidR="004462D6" w:rsidRDefault="004462D6" w:rsidP="004462D6">
      <w:pPr>
        <w:autoSpaceDE w:val="0"/>
        <w:autoSpaceDN w:val="0"/>
        <w:adjustRightInd w:val="0"/>
        <w:spacing w:after="0" w:line="240" w:lineRule="auto"/>
      </w:pPr>
      <w:r>
        <w:tab/>
      </w:r>
      <w:proofErr w:type="spellStart"/>
      <w:proofErr w:type="gramStart"/>
      <w:r>
        <w:rPr>
          <w:rFonts w:ascii="Consolas" w:hAnsi="Consolas" w:cs="Consolas"/>
          <w:color w:val="6F008A"/>
          <w:sz w:val="19"/>
          <w:szCs w:val="19"/>
          <w:highlight w:val="white"/>
        </w:rPr>
        <w:t>gleSuccess</w:t>
      </w:r>
      <w:proofErr w:type="spellEnd"/>
      <w:proofErr w:type="gramEnd"/>
      <w:r>
        <w:t>: On success</w:t>
      </w:r>
    </w:p>
    <w:p w:rsidR="004462D6" w:rsidRDefault="004462D6" w:rsidP="004462D6">
      <w:pPr>
        <w:autoSpaceDE w:val="0"/>
        <w:autoSpaceDN w:val="0"/>
        <w:adjustRightInd w:val="0"/>
        <w:spacing w:after="0" w:line="240" w:lineRule="auto"/>
      </w:pPr>
      <w:r>
        <w:tab/>
        <w:t>Otherwise, appropriate error code</w:t>
      </w:r>
    </w:p>
    <w:p w:rsidR="00D6483E" w:rsidRDefault="00D6483E" w:rsidP="004462D6">
      <w:pPr>
        <w:autoSpaceDE w:val="0"/>
        <w:autoSpaceDN w:val="0"/>
        <w:adjustRightInd w:val="0"/>
        <w:spacing w:after="0" w:line="240" w:lineRule="auto"/>
      </w:pPr>
    </w:p>
    <w:p w:rsidR="00D6483E" w:rsidRPr="00A25D9B" w:rsidRDefault="00D6483E" w:rsidP="00D6483E">
      <w:pPr>
        <w:pStyle w:val="Heading3"/>
      </w:pPr>
      <w:bookmarkStart w:id="106" w:name="_Toc459902851"/>
      <w:proofErr w:type="spellStart"/>
      <w:r>
        <w:t>NotifyStorageChange</w:t>
      </w:r>
      <w:bookmarkEnd w:id="106"/>
      <w:proofErr w:type="spellEnd"/>
    </w:p>
    <w:tbl>
      <w:tblPr>
        <w:tblStyle w:val="TableGrid"/>
        <w:tblW w:w="0" w:type="auto"/>
        <w:tblInd w:w="108" w:type="dxa"/>
        <w:tblLook w:val="04A0" w:firstRow="1" w:lastRow="0" w:firstColumn="1" w:lastColumn="0" w:noHBand="0" w:noVBand="1"/>
      </w:tblPr>
      <w:tblGrid>
        <w:gridCol w:w="714"/>
        <w:gridCol w:w="8528"/>
      </w:tblGrid>
      <w:tr w:rsidR="00D6483E" w:rsidTr="005C1590">
        <w:tc>
          <w:tcPr>
            <w:tcW w:w="714" w:type="dxa"/>
          </w:tcPr>
          <w:p w:rsidR="00D6483E" w:rsidRDefault="00D6483E" w:rsidP="005C1590">
            <w:r>
              <w:t>C</w:t>
            </w:r>
          </w:p>
        </w:tc>
        <w:tc>
          <w:tcPr>
            <w:tcW w:w="8528" w:type="dxa"/>
          </w:tcPr>
          <w:p w:rsidR="00D6483E" w:rsidRPr="00ED2BE6" w:rsidRDefault="0048104F" w:rsidP="00D6483E">
            <w:pPr>
              <w:autoSpaceDE w:val="0"/>
              <w:autoSpaceDN w:val="0"/>
              <w:adjustRightInd w:val="0"/>
              <w:rPr>
                <w:rFonts w:ascii="Consolas" w:hAnsi="Consolas" w:cs="Consolas"/>
                <w:color w:val="000080"/>
                <w:sz w:val="19"/>
                <w:szCs w:val="19"/>
              </w:rPr>
            </w:pPr>
            <w:proofErr w:type="spellStart"/>
            <w:r>
              <w:rPr>
                <w:rFonts w:ascii="Consolas" w:hAnsi="Consolas" w:cs="Consolas"/>
                <w:color w:val="000000" w:themeColor="text1"/>
                <w:sz w:val="16"/>
                <w:szCs w:val="16"/>
              </w:rPr>
              <w:t>GFN</w:t>
            </w:r>
            <w:r w:rsidR="00D6483E">
              <w:rPr>
                <w:rFonts w:ascii="Consolas" w:hAnsi="Consolas" w:cs="Consolas"/>
                <w:color w:val="000000" w:themeColor="text1"/>
                <w:sz w:val="16"/>
                <w:szCs w:val="16"/>
              </w:rPr>
              <w:t>LinkError</w:t>
            </w:r>
            <w:proofErr w:type="spellEnd"/>
            <w:r w:rsidR="00D6483E" w:rsidRPr="00ED2BE6">
              <w:rPr>
                <w:rFonts w:ascii="Consolas" w:hAnsi="Consolas" w:cs="Consolas"/>
                <w:color w:val="000000" w:themeColor="text1"/>
                <w:sz w:val="16"/>
                <w:szCs w:val="16"/>
              </w:rPr>
              <w:t xml:space="preserve"> </w:t>
            </w:r>
            <w:proofErr w:type="spellStart"/>
            <w:r w:rsidR="00D6483E">
              <w:rPr>
                <w:rFonts w:ascii="Consolas" w:hAnsi="Consolas" w:cs="Consolas"/>
                <w:b/>
                <w:color w:val="000000" w:themeColor="text1"/>
                <w:sz w:val="16"/>
                <w:szCs w:val="16"/>
              </w:rPr>
              <w:t>glNotifyStorageChange</w:t>
            </w:r>
            <w:proofErr w:type="spellEnd"/>
            <w:r w:rsidR="00D6483E" w:rsidRPr="00ED2BE6">
              <w:rPr>
                <w:rFonts w:ascii="Consolas" w:hAnsi="Consolas" w:cs="Consolas"/>
                <w:color w:val="000000" w:themeColor="text1"/>
                <w:sz w:val="16"/>
                <w:szCs w:val="16"/>
              </w:rPr>
              <w:t>()</w:t>
            </w:r>
          </w:p>
        </w:tc>
      </w:tr>
      <w:tr w:rsidR="00D6483E" w:rsidTr="005C1590">
        <w:tc>
          <w:tcPr>
            <w:tcW w:w="714" w:type="dxa"/>
          </w:tcPr>
          <w:p w:rsidR="00D6483E" w:rsidRDefault="00D6483E" w:rsidP="005C1590">
            <w:r>
              <w:t>C++</w:t>
            </w:r>
          </w:p>
        </w:tc>
        <w:tc>
          <w:tcPr>
            <w:tcW w:w="8528" w:type="dxa"/>
          </w:tcPr>
          <w:p w:rsidR="00D6483E" w:rsidRPr="00ED2BE6" w:rsidRDefault="0048104F" w:rsidP="00D6483E">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GFN</w:t>
            </w:r>
            <w:r w:rsidR="00D6483E">
              <w:rPr>
                <w:rFonts w:ascii="Consolas" w:hAnsi="Consolas" w:cs="Consolas"/>
                <w:color w:val="000000" w:themeColor="text1"/>
                <w:sz w:val="16"/>
                <w:szCs w:val="16"/>
              </w:rPr>
              <w:t>LinkError</w:t>
            </w:r>
            <w:proofErr w:type="spellEnd"/>
            <w:r w:rsidR="00D6483E" w:rsidRPr="00ED2BE6">
              <w:rPr>
                <w:rFonts w:ascii="Consolas" w:hAnsi="Consolas" w:cs="Consolas"/>
                <w:color w:val="000000" w:themeColor="text1"/>
                <w:sz w:val="16"/>
                <w:szCs w:val="16"/>
              </w:rPr>
              <w:t xml:space="preserve"> </w:t>
            </w:r>
            <w:proofErr w:type="spellStart"/>
            <w:r w:rsidR="00D6483E">
              <w:rPr>
                <w:rFonts w:ascii="Consolas" w:hAnsi="Consolas" w:cs="Consolas"/>
                <w:color w:val="000000" w:themeColor="text1"/>
                <w:sz w:val="16"/>
                <w:szCs w:val="16"/>
              </w:rPr>
              <w:t>I</w:t>
            </w:r>
            <w:r>
              <w:rPr>
                <w:rFonts w:ascii="Consolas" w:hAnsi="Consolas" w:cs="Consolas"/>
                <w:color w:val="000000" w:themeColor="text1"/>
                <w:sz w:val="16"/>
                <w:szCs w:val="16"/>
              </w:rPr>
              <w:t>GFN</w:t>
            </w:r>
            <w:r w:rsidR="00D6483E">
              <w:rPr>
                <w:rFonts w:ascii="Consolas" w:hAnsi="Consolas" w:cs="Consolas"/>
                <w:color w:val="000000" w:themeColor="text1"/>
                <w:sz w:val="16"/>
                <w:szCs w:val="16"/>
              </w:rPr>
              <w:t>Link</w:t>
            </w:r>
            <w:proofErr w:type="spellEnd"/>
            <w:r w:rsidR="00D6483E">
              <w:rPr>
                <w:rFonts w:ascii="Consolas" w:hAnsi="Consolas" w:cs="Consolas"/>
                <w:b/>
                <w:color w:val="000000" w:themeColor="text1"/>
                <w:sz w:val="16"/>
                <w:szCs w:val="16"/>
              </w:rPr>
              <w:t>::</w:t>
            </w:r>
            <w:proofErr w:type="spellStart"/>
            <w:r w:rsidR="00D6483E">
              <w:rPr>
                <w:rFonts w:ascii="Consolas" w:hAnsi="Consolas" w:cs="Consolas"/>
                <w:b/>
                <w:color w:val="000000" w:themeColor="text1"/>
                <w:sz w:val="16"/>
                <w:szCs w:val="16"/>
              </w:rPr>
              <w:t>NotifyStorageChange</w:t>
            </w:r>
            <w:proofErr w:type="spellEnd"/>
            <w:r w:rsidR="00D6483E" w:rsidRPr="00ED2BE6">
              <w:rPr>
                <w:rFonts w:ascii="Consolas" w:hAnsi="Consolas" w:cs="Consolas"/>
                <w:color w:val="000000" w:themeColor="text1"/>
                <w:sz w:val="16"/>
                <w:szCs w:val="16"/>
              </w:rPr>
              <w:t>()</w:t>
            </w:r>
          </w:p>
        </w:tc>
      </w:tr>
    </w:tbl>
    <w:p w:rsidR="00D6483E" w:rsidRDefault="00D6483E" w:rsidP="00D6483E">
      <w:pPr>
        <w:pStyle w:val="NoSpacing"/>
        <w:rPr>
          <w:b/>
        </w:rPr>
      </w:pPr>
    </w:p>
    <w:p w:rsidR="00D6483E" w:rsidRDefault="00D6483E" w:rsidP="00D6483E">
      <w:pPr>
        <w:autoSpaceDE w:val="0"/>
        <w:autoSpaceDN w:val="0"/>
        <w:adjustRightInd w:val="0"/>
        <w:spacing w:after="0" w:line="240" w:lineRule="auto"/>
        <w:rPr>
          <w:b/>
        </w:rPr>
      </w:pPr>
      <w:r w:rsidRPr="00085200">
        <w:rPr>
          <w:b/>
        </w:rPr>
        <w:t>Description</w:t>
      </w:r>
    </w:p>
    <w:p w:rsidR="00D6483E" w:rsidRDefault="00D6483E" w:rsidP="00D6483E">
      <w:pPr>
        <w:spacing w:after="104" w:line="270" w:lineRule="auto"/>
        <w:ind w:left="720" w:right="10"/>
      </w:pPr>
      <w:r>
        <w:t xml:space="preserve">Notifies </w:t>
      </w:r>
      <w:r w:rsidR="0048104F">
        <w:t>GFN</w:t>
      </w:r>
      <w:r>
        <w:t xml:space="preserve"> that file saves have completed and that it should immediately backup the local files to cloud storage. Note that all files are automatically saved at the end of a </w:t>
      </w:r>
      <w:r w:rsidR="0048104F">
        <w:t>GFN</w:t>
      </w:r>
      <w:r>
        <w:t xml:space="preserve"> gaming session, so this is only necessary in order to increase robustness.</w:t>
      </w:r>
    </w:p>
    <w:p w:rsidR="00D6483E" w:rsidRDefault="00D6483E" w:rsidP="00D6483E">
      <w:pPr>
        <w:autoSpaceDE w:val="0"/>
        <w:autoSpaceDN w:val="0"/>
        <w:adjustRightInd w:val="0"/>
        <w:spacing w:after="0" w:line="240" w:lineRule="auto"/>
        <w:rPr>
          <w:b/>
        </w:rPr>
      </w:pPr>
      <w:r>
        <w:rPr>
          <w:b/>
        </w:rPr>
        <w:t>Usage</w:t>
      </w:r>
    </w:p>
    <w:p w:rsidR="00D6483E" w:rsidRDefault="00D6483E" w:rsidP="00D6483E">
      <w:pPr>
        <w:autoSpaceDE w:val="0"/>
        <w:autoSpaceDN w:val="0"/>
        <w:adjustRightInd w:val="0"/>
        <w:spacing w:after="120" w:line="240" w:lineRule="auto"/>
        <w:ind w:left="720"/>
        <w:rPr>
          <w:rFonts w:ascii="Consolas" w:hAnsi="Consolas" w:cs="Consolas"/>
          <w:color w:val="6F008A"/>
          <w:sz w:val="19"/>
          <w:szCs w:val="19"/>
        </w:rPr>
      </w:pPr>
      <w:r>
        <w:t xml:space="preserve">Called from application when a set of file operations, as defined by the application, are completed at the </w:t>
      </w:r>
      <w:r w:rsidR="0048104F">
        <w:t>GFN</w:t>
      </w:r>
      <w:r>
        <w:t xml:space="preserve"> Storage location. </w:t>
      </w:r>
      <w:r w:rsidR="0048104F">
        <w:t>GFN</w:t>
      </w:r>
      <w:r>
        <w:t xml:space="preserve"> systems may use this notification to provide additional Cloud backup functionality. Application does not need to call this on every single file change.</w:t>
      </w:r>
    </w:p>
    <w:p w:rsidR="00D6483E" w:rsidRPr="00085200" w:rsidRDefault="00D6483E" w:rsidP="00D6483E">
      <w:pPr>
        <w:autoSpaceDE w:val="0"/>
        <w:autoSpaceDN w:val="0"/>
        <w:adjustRightInd w:val="0"/>
        <w:spacing w:after="0" w:line="240" w:lineRule="auto"/>
        <w:rPr>
          <w:b/>
        </w:rPr>
      </w:pPr>
      <w:r>
        <w:rPr>
          <w:b/>
        </w:rPr>
        <w:t>Return value</w:t>
      </w:r>
    </w:p>
    <w:p w:rsidR="00D6483E" w:rsidRDefault="00D6483E" w:rsidP="00D6483E">
      <w:pPr>
        <w:autoSpaceDE w:val="0"/>
        <w:autoSpaceDN w:val="0"/>
        <w:adjustRightInd w:val="0"/>
        <w:spacing w:after="0" w:line="240" w:lineRule="auto"/>
      </w:pPr>
      <w:r>
        <w:tab/>
      </w:r>
      <w:proofErr w:type="spellStart"/>
      <w:proofErr w:type="gramStart"/>
      <w:r>
        <w:rPr>
          <w:rFonts w:ascii="Consolas" w:hAnsi="Consolas" w:cs="Consolas"/>
          <w:color w:val="6F008A"/>
          <w:sz w:val="19"/>
          <w:szCs w:val="19"/>
          <w:highlight w:val="white"/>
        </w:rPr>
        <w:t>gleSuccess</w:t>
      </w:r>
      <w:proofErr w:type="spellEnd"/>
      <w:proofErr w:type="gramEnd"/>
      <w:r>
        <w:t>: On success</w:t>
      </w:r>
    </w:p>
    <w:p w:rsidR="004462D6" w:rsidRDefault="00D6483E" w:rsidP="004462D6">
      <w:pPr>
        <w:autoSpaceDE w:val="0"/>
        <w:autoSpaceDN w:val="0"/>
        <w:adjustRightInd w:val="0"/>
        <w:spacing w:after="0" w:line="240" w:lineRule="auto"/>
      </w:pPr>
      <w:r>
        <w:lastRenderedPageBreak/>
        <w:tab/>
        <w:t>Otherwise, appropriate error code</w:t>
      </w:r>
    </w:p>
    <w:p w:rsidR="008327F5" w:rsidRDefault="008327F5">
      <w:pPr>
        <w:autoSpaceDE w:val="0"/>
        <w:autoSpaceDN w:val="0"/>
        <w:adjustRightInd w:val="0"/>
        <w:spacing w:after="0" w:line="240" w:lineRule="auto"/>
        <w:pPrChange w:id="107" w:author="Kevin Klemmick" w:date="2016-08-25T15:36:00Z">
          <w:pPr>
            <w:tabs>
              <w:tab w:val="left" w:pos="720"/>
            </w:tabs>
            <w:autoSpaceDE w:val="0"/>
            <w:autoSpaceDN w:val="0"/>
            <w:adjustRightInd w:val="0"/>
            <w:spacing w:after="0" w:line="240" w:lineRule="auto"/>
            <w:ind w:left="1440" w:hanging="1440"/>
          </w:pPr>
        </w:pPrChange>
      </w:pPr>
    </w:p>
    <w:p w:rsidR="007D31E6" w:rsidRPr="00A25D9B" w:rsidRDefault="007D31E6" w:rsidP="007D31E6">
      <w:pPr>
        <w:pStyle w:val="Heading3"/>
        <w:rPr>
          <w:ins w:id="108" w:author="Kevin Klemmick" w:date="2016-08-25T15:36:00Z"/>
        </w:rPr>
      </w:pPr>
      <w:bookmarkStart w:id="109" w:name="_Toc459902852"/>
      <w:proofErr w:type="spellStart"/>
      <w:ins w:id="110" w:author="Kevin Klemmick" w:date="2016-08-25T15:36:00Z">
        <w:r>
          <w:t>NotifyErrorEncountered</w:t>
        </w:r>
        <w:bookmarkEnd w:id="109"/>
        <w:proofErr w:type="spellEnd"/>
      </w:ins>
    </w:p>
    <w:tbl>
      <w:tblPr>
        <w:tblStyle w:val="TableGrid"/>
        <w:tblW w:w="9930" w:type="dxa"/>
        <w:tblInd w:w="108" w:type="dxa"/>
        <w:tblLook w:val="04A0" w:firstRow="1" w:lastRow="0" w:firstColumn="1" w:lastColumn="0" w:noHBand="0" w:noVBand="1"/>
      </w:tblPr>
      <w:tblGrid>
        <w:gridCol w:w="767"/>
        <w:gridCol w:w="9163"/>
      </w:tblGrid>
      <w:tr w:rsidR="007D31E6" w:rsidTr="007D31E6">
        <w:trPr>
          <w:trHeight w:val="186"/>
          <w:ins w:id="111" w:author="Kevin Klemmick" w:date="2016-08-25T15:36:00Z"/>
        </w:trPr>
        <w:tc>
          <w:tcPr>
            <w:tcW w:w="767" w:type="dxa"/>
          </w:tcPr>
          <w:p w:rsidR="007D31E6" w:rsidRDefault="007D31E6" w:rsidP="00AC6B19">
            <w:pPr>
              <w:rPr>
                <w:ins w:id="112" w:author="Kevin Klemmick" w:date="2016-08-25T15:36:00Z"/>
              </w:rPr>
            </w:pPr>
            <w:ins w:id="113" w:author="Kevin Klemmick" w:date="2016-08-25T15:36:00Z">
              <w:r>
                <w:t>C</w:t>
              </w:r>
            </w:ins>
          </w:p>
        </w:tc>
        <w:tc>
          <w:tcPr>
            <w:tcW w:w="9163" w:type="dxa"/>
          </w:tcPr>
          <w:p w:rsidR="007D31E6" w:rsidRPr="00ED2BE6" w:rsidRDefault="007D31E6" w:rsidP="007D31E6">
            <w:pPr>
              <w:autoSpaceDE w:val="0"/>
              <w:autoSpaceDN w:val="0"/>
              <w:adjustRightInd w:val="0"/>
              <w:rPr>
                <w:ins w:id="114" w:author="Kevin Klemmick" w:date="2016-08-25T15:36:00Z"/>
                <w:rFonts w:ascii="Consolas" w:hAnsi="Consolas" w:cs="Consolas"/>
                <w:color w:val="000080"/>
                <w:sz w:val="19"/>
                <w:szCs w:val="19"/>
              </w:rPr>
            </w:pPr>
            <w:proofErr w:type="spellStart"/>
            <w:ins w:id="115" w:author="Kevin Klemmick" w:date="2016-08-25T15:36:00Z">
              <w:r>
                <w:rPr>
                  <w:rFonts w:ascii="Consolas" w:hAnsi="Consolas" w:cs="Consolas"/>
                  <w:color w:val="000000" w:themeColor="text1"/>
                  <w:sz w:val="16"/>
                  <w:szCs w:val="16"/>
                </w:rPr>
                <w:t>GFNLinkError</w:t>
              </w:r>
              <w:proofErr w:type="spellEnd"/>
              <w:r w:rsidRPr="00ED2BE6">
                <w:rPr>
                  <w:rFonts w:ascii="Consolas" w:hAnsi="Consolas" w:cs="Consolas"/>
                  <w:color w:val="000000" w:themeColor="text1"/>
                  <w:sz w:val="16"/>
                  <w:szCs w:val="16"/>
                </w:rPr>
                <w:t xml:space="preserve"> </w:t>
              </w:r>
              <w:proofErr w:type="spellStart"/>
              <w:r w:rsidRPr="007D31E6">
                <w:rPr>
                  <w:rFonts w:ascii="Consolas" w:hAnsi="Consolas" w:cs="Consolas"/>
                  <w:b/>
                  <w:color w:val="000000" w:themeColor="text1"/>
                  <w:sz w:val="16"/>
                  <w:szCs w:val="16"/>
                </w:rPr>
                <w:t>glNotifyErrorEncountered</w:t>
              </w:r>
              <w:proofErr w:type="spellEnd"/>
              <w:r w:rsidRPr="007D31E6">
                <w:rPr>
                  <w:rFonts w:ascii="Consolas" w:hAnsi="Consolas" w:cs="Consolas"/>
                  <w:color w:val="000000" w:themeColor="text1"/>
                  <w:sz w:val="16"/>
                  <w:szCs w:val="16"/>
                </w:rPr>
                <w:t>(</w:t>
              </w:r>
              <w:proofErr w:type="spellStart"/>
              <w:r w:rsidRPr="007D31E6">
                <w:rPr>
                  <w:rFonts w:ascii="Consolas" w:hAnsi="Consolas" w:cs="Consolas"/>
                  <w:color w:val="216F85"/>
                  <w:sz w:val="16"/>
                  <w:szCs w:val="16"/>
                  <w:highlight w:val="white"/>
                </w:rPr>
                <w:t>GFNLinkAppError</w:t>
              </w:r>
              <w:proofErr w:type="spellEnd"/>
              <w:r w:rsidRPr="007D31E6">
                <w:rPr>
                  <w:rFonts w:ascii="Consolas" w:hAnsi="Consolas" w:cs="Consolas"/>
                  <w:color w:val="000000"/>
                  <w:sz w:val="16"/>
                  <w:szCs w:val="16"/>
                  <w:highlight w:val="white"/>
                </w:rPr>
                <w:t xml:space="preserve"> </w:t>
              </w:r>
              <w:proofErr w:type="spellStart"/>
              <w:r w:rsidRPr="007D31E6">
                <w:rPr>
                  <w:rFonts w:ascii="Consolas" w:hAnsi="Consolas" w:cs="Consolas"/>
                  <w:color w:val="000080"/>
                  <w:sz w:val="16"/>
                  <w:szCs w:val="16"/>
                  <w:highlight w:val="white"/>
                </w:rPr>
                <w:t>appError</w:t>
              </w:r>
              <w:proofErr w:type="spellEnd"/>
              <w:r w:rsidRPr="007D31E6">
                <w:rPr>
                  <w:rFonts w:ascii="Consolas" w:hAnsi="Consolas" w:cs="Consolas"/>
                  <w:color w:val="000000"/>
                  <w:sz w:val="16"/>
                  <w:szCs w:val="16"/>
                  <w:highlight w:val="white"/>
                </w:rPr>
                <w:t xml:space="preserve">, </w:t>
              </w:r>
              <w:proofErr w:type="spellStart"/>
              <w:r w:rsidRPr="007D31E6">
                <w:rPr>
                  <w:rFonts w:ascii="Consolas" w:hAnsi="Consolas" w:cs="Consolas"/>
                  <w:color w:val="0000FF"/>
                  <w:sz w:val="16"/>
                  <w:szCs w:val="16"/>
                  <w:highlight w:val="white"/>
                </w:rPr>
                <w:t>const</w:t>
              </w:r>
              <w:proofErr w:type="spellEnd"/>
              <w:r w:rsidRPr="007D31E6">
                <w:rPr>
                  <w:rFonts w:ascii="Consolas" w:hAnsi="Consolas" w:cs="Consolas"/>
                  <w:color w:val="000000"/>
                  <w:sz w:val="16"/>
                  <w:szCs w:val="16"/>
                  <w:highlight w:val="white"/>
                </w:rPr>
                <w:t xml:space="preserve"> </w:t>
              </w:r>
              <w:r w:rsidRPr="007D31E6">
                <w:rPr>
                  <w:rFonts w:ascii="Consolas" w:hAnsi="Consolas" w:cs="Consolas"/>
                  <w:color w:val="0000FF"/>
                  <w:sz w:val="16"/>
                  <w:szCs w:val="16"/>
                  <w:highlight w:val="white"/>
                </w:rPr>
                <w:t>char</w:t>
              </w:r>
              <w:r w:rsidRPr="007D31E6">
                <w:rPr>
                  <w:rFonts w:ascii="Consolas" w:hAnsi="Consolas" w:cs="Consolas"/>
                  <w:color w:val="000000"/>
                  <w:sz w:val="16"/>
                  <w:szCs w:val="16"/>
                  <w:highlight w:val="white"/>
                </w:rPr>
                <w:t xml:space="preserve">* </w:t>
              </w:r>
              <w:proofErr w:type="spellStart"/>
              <w:r w:rsidRPr="007D31E6">
                <w:rPr>
                  <w:rFonts w:ascii="Consolas" w:hAnsi="Consolas" w:cs="Consolas"/>
                  <w:color w:val="000080"/>
                  <w:sz w:val="16"/>
                  <w:szCs w:val="16"/>
                  <w:highlight w:val="white"/>
                </w:rPr>
                <w:t>pchErrorMessage</w:t>
              </w:r>
              <w:proofErr w:type="spellEnd"/>
              <w:r w:rsidRPr="007D31E6">
                <w:rPr>
                  <w:rFonts w:ascii="Consolas" w:hAnsi="Consolas" w:cs="Consolas"/>
                  <w:color w:val="000000" w:themeColor="text1"/>
                  <w:sz w:val="16"/>
                  <w:szCs w:val="16"/>
                </w:rPr>
                <w:t>)</w:t>
              </w:r>
            </w:ins>
          </w:p>
        </w:tc>
      </w:tr>
      <w:tr w:rsidR="007D31E6" w:rsidTr="007D31E6">
        <w:trPr>
          <w:trHeight w:val="285"/>
          <w:ins w:id="116" w:author="Kevin Klemmick" w:date="2016-08-25T15:36:00Z"/>
        </w:trPr>
        <w:tc>
          <w:tcPr>
            <w:tcW w:w="767" w:type="dxa"/>
          </w:tcPr>
          <w:p w:rsidR="007D31E6" w:rsidRDefault="007D31E6" w:rsidP="00AC6B19">
            <w:pPr>
              <w:rPr>
                <w:ins w:id="117" w:author="Kevin Klemmick" w:date="2016-08-25T15:36:00Z"/>
              </w:rPr>
            </w:pPr>
            <w:ins w:id="118" w:author="Kevin Klemmick" w:date="2016-08-25T15:36:00Z">
              <w:r>
                <w:t>C++</w:t>
              </w:r>
            </w:ins>
          </w:p>
        </w:tc>
        <w:tc>
          <w:tcPr>
            <w:tcW w:w="9163" w:type="dxa"/>
          </w:tcPr>
          <w:p w:rsidR="007D31E6" w:rsidRPr="00ED2BE6" w:rsidRDefault="007D31E6" w:rsidP="00AC6B19">
            <w:pPr>
              <w:autoSpaceDE w:val="0"/>
              <w:autoSpaceDN w:val="0"/>
              <w:adjustRightInd w:val="0"/>
              <w:rPr>
                <w:ins w:id="119" w:author="Kevin Klemmick" w:date="2016-08-25T15:36:00Z"/>
                <w:rFonts w:ascii="Consolas" w:hAnsi="Consolas" w:cs="Consolas"/>
                <w:color w:val="000000" w:themeColor="text1"/>
                <w:sz w:val="16"/>
                <w:szCs w:val="16"/>
              </w:rPr>
            </w:pPr>
            <w:proofErr w:type="spellStart"/>
            <w:ins w:id="120" w:author="Kevin Klemmick" w:date="2016-08-25T15:36:00Z">
              <w:r>
                <w:rPr>
                  <w:rFonts w:ascii="Consolas" w:hAnsi="Consolas" w:cs="Consolas"/>
                  <w:color w:val="000000" w:themeColor="text1"/>
                  <w:sz w:val="16"/>
                  <w:szCs w:val="16"/>
                </w:rPr>
                <w:t>GFNLinkError</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color w:val="000000" w:themeColor="text1"/>
                  <w:sz w:val="16"/>
                  <w:szCs w:val="16"/>
                </w:rPr>
                <w:t>IGFNLink</w:t>
              </w:r>
              <w:proofErr w:type="spellEnd"/>
              <w:r>
                <w:rPr>
                  <w:rFonts w:ascii="Consolas" w:hAnsi="Consolas" w:cs="Consolas"/>
                  <w:b/>
                  <w:color w:val="000000" w:themeColor="text1"/>
                  <w:sz w:val="16"/>
                  <w:szCs w:val="16"/>
                </w:rPr>
                <w:t>::</w:t>
              </w:r>
              <w:proofErr w:type="spellStart"/>
              <w:r>
                <w:rPr>
                  <w:rFonts w:ascii="Consolas" w:hAnsi="Consolas" w:cs="Consolas"/>
                  <w:b/>
                  <w:color w:val="000000" w:themeColor="text1"/>
                  <w:sz w:val="16"/>
                  <w:szCs w:val="16"/>
                </w:rPr>
                <w:t>NotifyErrorEncou</w:t>
              </w:r>
              <w:r w:rsidRPr="007D31E6">
                <w:rPr>
                  <w:rFonts w:ascii="Consolas" w:hAnsi="Consolas" w:cs="Consolas"/>
                  <w:b/>
                  <w:color w:val="000000" w:themeColor="text1"/>
                  <w:sz w:val="16"/>
                  <w:szCs w:val="16"/>
                </w:rPr>
                <w:t>ntered</w:t>
              </w:r>
              <w:proofErr w:type="spellEnd"/>
              <w:r w:rsidRPr="007D31E6">
                <w:rPr>
                  <w:rFonts w:ascii="Consolas" w:hAnsi="Consolas" w:cs="Consolas"/>
                  <w:color w:val="000000" w:themeColor="text1"/>
                  <w:sz w:val="16"/>
                  <w:szCs w:val="16"/>
                </w:rPr>
                <w:t>(</w:t>
              </w:r>
              <w:proofErr w:type="spellStart"/>
              <w:r w:rsidRPr="007D31E6">
                <w:rPr>
                  <w:rFonts w:ascii="Consolas" w:hAnsi="Consolas" w:cs="Consolas"/>
                  <w:color w:val="216F85"/>
                  <w:sz w:val="16"/>
                  <w:szCs w:val="16"/>
                  <w:highlight w:val="white"/>
                </w:rPr>
                <w:t>GFNLinkAppError</w:t>
              </w:r>
              <w:proofErr w:type="spellEnd"/>
              <w:r w:rsidRPr="007D31E6">
                <w:rPr>
                  <w:rFonts w:ascii="Consolas" w:hAnsi="Consolas" w:cs="Consolas"/>
                  <w:color w:val="000000"/>
                  <w:sz w:val="16"/>
                  <w:szCs w:val="16"/>
                  <w:highlight w:val="white"/>
                </w:rPr>
                <w:t xml:space="preserve"> </w:t>
              </w:r>
              <w:proofErr w:type="spellStart"/>
              <w:r w:rsidRPr="007D31E6">
                <w:rPr>
                  <w:rFonts w:ascii="Consolas" w:hAnsi="Consolas" w:cs="Consolas"/>
                  <w:color w:val="000080"/>
                  <w:sz w:val="16"/>
                  <w:szCs w:val="16"/>
                  <w:highlight w:val="white"/>
                </w:rPr>
                <w:t>appError</w:t>
              </w:r>
              <w:proofErr w:type="spellEnd"/>
              <w:r w:rsidRPr="007D31E6">
                <w:rPr>
                  <w:rFonts w:ascii="Consolas" w:hAnsi="Consolas" w:cs="Consolas"/>
                  <w:color w:val="000000"/>
                  <w:sz w:val="16"/>
                  <w:szCs w:val="16"/>
                  <w:highlight w:val="white"/>
                </w:rPr>
                <w:t xml:space="preserve">, </w:t>
              </w:r>
              <w:proofErr w:type="spellStart"/>
              <w:r w:rsidRPr="007D31E6">
                <w:rPr>
                  <w:rFonts w:ascii="Consolas" w:hAnsi="Consolas" w:cs="Consolas"/>
                  <w:color w:val="0000FF"/>
                  <w:sz w:val="16"/>
                  <w:szCs w:val="16"/>
                  <w:highlight w:val="white"/>
                </w:rPr>
                <w:t>const</w:t>
              </w:r>
              <w:proofErr w:type="spellEnd"/>
              <w:r w:rsidRPr="007D31E6">
                <w:rPr>
                  <w:rFonts w:ascii="Consolas" w:hAnsi="Consolas" w:cs="Consolas"/>
                  <w:color w:val="000000"/>
                  <w:sz w:val="16"/>
                  <w:szCs w:val="16"/>
                  <w:highlight w:val="white"/>
                </w:rPr>
                <w:t xml:space="preserve"> </w:t>
              </w:r>
              <w:r w:rsidRPr="007D31E6">
                <w:rPr>
                  <w:rFonts w:ascii="Consolas" w:hAnsi="Consolas" w:cs="Consolas"/>
                  <w:color w:val="0000FF"/>
                  <w:sz w:val="16"/>
                  <w:szCs w:val="16"/>
                  <w:highlight w:val="white"/>
                </w:rPr>
                <w:t>char</w:t>
              </w:r>
              <w:r w:rsidRPr="007D31E6">
                <w:rPr>
                  <w:rFonts w:ascii="Consolas" w:hAnsi="Consolas" w:cs="Consolas"/>
                  <w:color w:val="000000"/>
                  <w:sz w:val="16"/>
                  <w:szCs w:val="16"/>
                  <w:highlight w:val="white"/>
                </w:rPr>
                <w:t xml:space="preserve">* </w:t>
              </w:r>
              <w:proofErr w:type="spellStart"/>
              <w:r w:rsidRPr="007D31E6">
                <w:rPr>
                  <w:rFonts w:ascii="Consolas" w:hAnsi="Consolas" w:cs="Consolas"/>
                  <w:color w:val="000080"/>
                  <w:sz w:val="16"/>
                  <w:szCs w:val="16"/>
                  <w:highlight w:val="white"/>
                </w:rPr>
                <w:t>pchErrorMessage</w:t>
              </w:r>
              <w:proofErr w:type="spellEnd"/>
              <w:r w:rsidRPr="007D31E6">
                <w:rPr>
                  <w:rFonts w:ascii="Consolas" w:hAnsi="Consolas" w:cs="Consolas"/>
                  <w:color w:val="000000" w:themeColor="text1"/>
                  <w:sz w:val="16"/>
                  <w:szCs w:val="16"/>
                </w:rPr>
                <w:t>)</w:t>
              </w:r>
            </w:ins>
          </w:p>
        </w:tc>
      </w:tr>
    </w:tbl>
    <w:p w:rsidR="007D31E6" w:rsidRDefault="007D31E6" w:rsidP="007D31E6">
      <w:pPr>
        <w:pStyle w:val="NoSpacing"/>
        <w:rPr>
          <w:ins w:id="121" w:author="Kevin Klemmick" w:date="2016-08-25T15:36:00Z"/>
          <w:b/>
        </w:rPr>
      </w:pPr>
    </w:p>
    <w:p w:rsidR="007D31E6" w:rsidRDefault="007D31E6" w:rsidP="007D31E6">
      <w:pPr>
        <w:autoSpaceDE w:val="0"/>
        <w:autoSpaceDN w:val="0"/>
        <w:adjustRightInd w:val="0"/>
        <w:spacing w:after="0" w:line="240" w:lineRule="auto"/>
        <w:rPr>
          <w:ins w:id="122" w:author="Kevin Klemmick" w:date="2016-08-25T15:36:00Z"/>
          <w:b/>
        </w:rPr>
      </w:pPr>
      <w:ins w:id="123" w:author="Kevin Klemmick" w:date="2016-08-25T15:36:00Z">
        <w:r w:rsidRPr="00085200">
          <w:rPr>
            <w:b/>
          </w:rPr>
          <w:t>Description</w:t>
        </w:r>
      </w:ins>
    </w:p>
    <w:p w:rsidR="007D31E6" w:rsidRDefault="007D31E6" w:rsidP="007D31E6">
      <w:pPr>
        <w:spacing w:after="104" w:line="270" w:lineRule="auto"/>
        <w:ind w:left="720" w:right="10"/>
        <w:rPr>
          <w:ins w:id="124" w:author="Kevin Klemmick" w:date="2016-08-25T15:36:00Z"/>
        </w:rPr>
      </w:pPr>
      <w:ins w:id="125" w:author="Kevin Klemmick" w:date="2016-08-25T15:36:00Z">
        <w:r>
          <w:t>Notifies GFN that an error occurred in the application.</w:t>
        </w:r>
      </w:ins>
    </w:p>
    <w:p w:rsidR="007D31E6" w:rsidRDefault="007D31E6" w:rsidP="007D31E6">
      <w:pPr>
        <w:autoSpaceDE w:val="0"/>
        <w:autoSpaceDN w:val="0"/>
        <w:adjustRightInd w:val="0"/>
        <w:spacing w:after="0" w:line="240" w:lineRule="auto"/>
        <w:rPr>
          <w:ins w:id="126" w:author="Kevin Klemmick" w:date="2016-08-25T15:36:00Z"/>
          <w:b/>
        </w:rPr>
      </w:pPr>
      <w:ins w:id="127" w:author="Kevin Klemmick" w:date="2016-08-25T15:36:00Z">
        <w:r>
          <w:rPr>
            <w:b/>
          </w:rPr>
          <w:t>Usage</w:t>
        </w:r>
      </w:ins>
    </w:p>
    <w:p w:rsidR="007D31E6" w:rsidRDefault="007D31E6" w:rsidP="007D31E6">
      <w:pPr>
        <w:autoSpaceDE w:val="0"/>
        <w:autoSpaceDN w:val="0"/>
        <w:adjustRightInd w:val="0"/>
        <w:spacing w:after="120" w:line="240" w:lineRule="auto"/>
        <w:ind w:left="720"/>
        <w:rPr>
          <w:ins w:id="128" w:author="Kevin Klemmick" w:date="2016-08-25T15:36:00Z"/>
        </w:rPr>
      </w:pPr>
      <w:ins w:id="129" w:author="Kevin Klemmick" w:date="2016-08-25T15:36:00Z">
        <w:r>
          <w:t xml:space="preserve">Called from application when a </w:t>
        </w:r>
        <w:proofErr w:type="spellStart"/>
        <w:r>
          <w:t>GFNLink</w:t>
        </w:r>
        <w:proofErr w:type="spellEnd"/>
        <w:r>
          <w:t xml:space="preserve"> related error occurred where notification to GFN Link would be useful. In most cases critical errors will end the user session. This gives developers a way to end the user session from within the application as well as notify the GFN system an error occurred which can be useful for debugging and metrics purposes.</w:t>
        </w:r>
      </w:ins>
    </w:p>
    <w:p w:rsidR="007D31E6" w:rsidRPr="00085200" w:rsidRDefault="007D31E6" w:rsidP="007D31E6">
      <w:pPr>
        <w:autoSpaceDE w:val="0"/>
        <w:autoSpaceDN w:val="0"/>
        <w:adjustRightInd w:val="0"/>
        <w:spacing w:after="0" w:line="240" w:lineRule="auto"/>
        <w:rPr>
          <w:ins w:id="130" w:author="Kevin Klemmick" w:date="2016-08-25T15:36:00Z"/>
          <w:b/>
        </w:rPr>
      </w:pPr>
      <w:ins w:id="131" w:author="Kevin Klemmick" w:date="2016-08-25T15:36:00Z">
        <w:r w:rsidRPr="00085200">
          <w:rPr>
            <w:b/>
          </w:rPr>
          <w:t>Parameters</w:t>
        </w:r>
      </w:ins>
    </w:p>
    <w:p w:rsidR="007D31E6" w:rsidRDefault="007D31E6" w:rsidP="007D31E6">
      <w:pPr>
        <w:autoSpaceDE w:val="0"/>
        <w:autoSpaceDN w:val="0"/>
        <w:adjustRightInd w:val="0"/>
        <w:spacing w:after="120" w:line="240" w:lineRule="auto"/>
        <w:ind w:left="720"/>
        <w:rPr>
          <w:ins w:id="132" w:author="Kevin Klemmick" w:date="2016-08-25T15:36:00Z"/>
        </w:rPr>
      </w:pPr>
      <w:proofErr w:type="spellStart"/>
      <w:proofErr w:type="gramStart"/>
      <w:ins w:id="133" w:author="Kevin Klemmick" w:date="2016-08-25T15:36:00Z">
        <w:r>
          <w:rPr>
            <w:rFonts w:ascii="Consolas" w:hAnsi="Consolas" w:cs="Consolas"/>
            <w:color w:val="000000" w:themeColor="text1"/>
          </w:rPr>
          <w:t>appError</w:t>
        </w:r>
        <w:proofErr w:type="spellEnd"/>
        <w:proofErr w:type="gramEnd"/>
        <w:r>
          <w:t>:</w:t>
        </w:r>
        <w:r>
          <w:tab/>
        </w:r>
        <w:r>
          <w:tab/>
          <w:t xml:space="preserve">Set to an appropriate error in the </w:t>
        </w:r>
        <w:proofErr w:type="spellStart"/>
        <w:r>
          <w:t>Enum</w:t>
        </w:r>
        <w:proofErr w:type="spellEnd"/>
        <w:r>
          <w:t xml:space="preserve"> or a private error code.</w:t>
        </w:r>
      </w:ins>
    </w:p>
    <w:p w:rsidR="007D31E6" w:rsidRPr="007D31E6" w:rsidRDefault="007D31E6" w:rsidP="007D31E6">
      <w:pPr>
        <w:autoSpaceDE w:val="0"/>
        <w:autoSpaceDN w:val="0"/>
        <w:adjustRightInd w:val="0"/>
        <w:spacing w:after="120" w:line="240" w:lineRule="auto"/>
        <w:ind w:left="720"/>
        <w:rPr>
          <w:ins w:id="134" w:author="Kevin Klemmick" w:date="2016-08-25T15:36:00Z"/>
          <w:rFonts w:cs="Consolas"/>
          <w:color w:val="6F008A"/>
          <w:sz w:val="19"/>
          <w:szCs w:val="19"/>
        </w:rPr>
      </w:pPr>
      <w:proofErr w:type="spellStart"/>
      <w:proofErr w:type="gramStart"/>
      <w:ins w:id="135" w:author="Kevin Klemmick" w:date="2016-08-25T15:36:00Z">
        <w:r>
          <w:rPr>
            <w:rFonts w:ascii="Consolas" w:hAnsi="Consolas" w:cs="Consolas"/>
            <w:color w:val="000000" w:themeColor="text1"/>
          </w:rPr>
          <w:t>pchErrorMessage</w:t>
        </w:r>
        <w:proofErr w:type="spellEnd"/>
        <w:proofErr w:type="gramEnd"/>
        <w:r>
          <w:rPr>
            <w:rFonts w:ascii="Consolas" w:hAnsi="Consolas" w:cs="Consolas"/>
            <w:color w:val="000000" w:themeColor="text1"/>
          </w:rPr>
          <w:t>:</w:t>
        </w:r>
        <w:r>
          <w:rPr>
            <w:rFonts w:ascii="Consolas" w:hAnsi="Consolas" w:cs="Consolas"/>
            <w:color w:val="000000" w:themeColor="text1"/>
          </w:rPr>
          <w:tab/>
        </w:r>
        <w:r w:rsidRPr="007D31E6">
          <w:rPr>
            <w:rFonts w:cs="Consolas"/>
            <w:color w:val="000000" w:themeColor="text1"/>
          </w:rPr>
          <w:t>A human readable error message.</w:t>
        </w:r>
      </w:ins>
    </w:p>
    <w:p w:rsidR="007D31E6" w:rsidRPr="00085200" w:rsidRDefault="007D31E6" w:rsidP="007D31E6">
      <w:pPr>
        <w:autoSpaceDE w:val="0"/>
        <w:autoSpaceDN w:val="0"/>
        <w:adjustRightInd w:val="0"/>
        <w:spacing w:after="0" w:line="240" w:lineRule="auto"/>
        <w:rPr>
          <w:ins w:id="136" w:author="Kevin Klemmick" w:date="2016-08-25T15:36:00Z"/>
          <w:b/>
        </w:rPr>
      </w:pPr>
      <w:ins w:id="137" w:author="Kevin Klemmick" w:date="2016-08-25T15:36:00Z">
        <w:r>
          <w:rPr>
            <w:b/>
          </w:rPr>
          <w:t>Return value</w:t>
        </w:r>
      </w:ins>
    </w:p>
    <w:p w:rsidR="007D31E6" w:rsidRDefault="007D31E6" w:rsidP="007D31E6">
      <w:pPr>
        <w:autoSpaceDE w:val="0"/>
        <w:autoSpaceDN w:val="0"/>
        <w:adjustRightInd w:val="0"/>
        <w:spacing w:after="0" w:line="240" w:lineRule="auto"/>
        <w:rPr>
          <w:ins w:id="138" w:author="Kevin Klemmick" w:date="2016-08-25T15:36:00Z"/>
        </w:rPr>
      </w:pPr>
      <w:ins w:id="139" w:author="Kevin Klemmick" w:date="2016-08-25T15:36:00Z">
        <w:r>
          <w:tab/>
        </w:r>
        <w:proofErr w:type="spellStart"/>
        <w:proofErr w:type="gramStart"/>
        <w:r>
          <w:rPr>
            <w:rFonts w:ascii="Consolas" w:hAnsi="Consolas" w:cs="Consolas"/>
            <w:color w:val="6F008A"/>
            <w:sz w:val="19"/>
            <w:szCs w:val="19"/>
            <w:highlight w:val="white"/>
          </w:rPr>
          <w:t>gleSuccess</w:t>
        </w:r>
        <w:proofErr w:type="spellEnd"/>
        <w:proofErr w:type="gramEnd"/>
        <w:r>
          <w:t>: On success</w:t>
        </w:r>
      </w:ins>
    </w:p>
    <w:p w:rsidR="007D31E6" w:rsidRDefault="007D31E6" w:rsidP="007D31E6">
      <w:pPr>
        <w:autoSpaceDE w:val="0"/>
        <w:autoSpaceDN w:val="0"/>
        <w:adjustRightInd w:val="0"/>
        <w:spacing w:after="0" w:line="240" w:lineRule="auto"/>
        <w:rPr>
          <w:ins w:id="140" w:author="Kevin Klemmick" w:date="2016-08-25T15:36:00Z"/>
        </w:rPr>
      </w:pPr>
      <w:ins w:id="141" w:author="Kevin Klemmick" w:date="2016-08-25T15:36:00Z">
        <w:r>
          <w:tab/>
          <w:t>Otherwise, appropriate error code</w:t>
        </w:r>
      </w:ins>
    </w:p>
    <w:p w:rsidR="007D31E6" w:rsidRDefault="007D31E6" w:rsidP="004462D6">
      <w:pPr>
        <w:autoSpaceDE w:val="0"/>
        <w:autoSpaceDN w:val="0"/>
        <w:adjustRightInd w:val="0"/>
        <w:spacing w:after="0" w:line="240" w:lineRule="auto"/>
        <w:rPr>
          <w:ins w:id="142" w:author="Kevin Klemmick" w:date="2016-08-25T15:36:00Z"/>
        </w:rPr>
      </w:pPr>
    </w:p>
    <w:p w:rsidR="008327F5" w:rsidRDefault="008327F5" w:rsidP="008327F5">
      <w:pPr>
        <w:tabs>
          <w:tab w:val="left" w:pos="720"/>
        </w:tabs>
        <w:autoSpaceDE w:val="0"/>
        <w:autoSpaceDN w:val="0"/>
        <w:adjustRightInd w:val="0"/>
        <w:spacing w:after="0" w:line="240" w:lineRule="auto"/>
        <w:ind w:left="1440" w:hanging="1440"/>
        <w:rPr>
          <w:ins w:id="143" w:author="Kevin Klemmick" w:date="2016-08-25T15:36:00Z"/>
        </w:rPr>
      </w:pPr>
    </w:p>
    <w:p w:rsidR="008327F5" w:rsidRDefault="008327F5" w:rsidP="008327F5">
      <w:pPr>
        <w:rPr>
          <w:rFonts w:asciiTheme="majorHAnsi" w:eastAsiaTheme="majorEastAsia" w:hAnsiTheme="majorHAnsi" w:cstheme="majorBidi"/>
          <w:b/>
          <w:bCs/>
          <w:color w:val="365F91" w:themeColor="accent1" w:themeShade="BF"/>
          <w:sz w:val="28"/>
          <w:szCs w:val="28"/>
        </w:rPr>
      </w:pPr>
      <w:r>
        <w:br w:type="page"/>
      </w:r>
    </w:p>
    <w:p w:rsidR="00A25D9B" w:rsidRDefault="0048104F" w:rsidP="00A25D9B">
      <w:pPr>
        <w:pStyle w:val="Heading1"/>
      </w:pPr>
      <w:bookmarkStart w:id="144" w:name="_Toc459902853"/>
      <w:r>
        <w:lastRenderedPageBreak/>
        <w:t>GFN</w:t>
      </w:r>
      <w:r w:rsidR="00D71F3A">
        <w:t xml:space="preserve"> </w:t>
      </w:r>
      <w:r w:rsidR="00A25D9B">
        <w:t xml:space="preserve">Application Methods </w:t>
      </w:r>
      <w:r w:rsidR="000A648E">
        <w:t>(</w:t>
      </w:r>
      <w:proofErr w:type="spellStart"/>
      <w:r w:rsidR="000A648E">
        <w:t>I</w:t>
      </w:r>
      <w:r>
        <w:t>GFN</w:t>
      </w:r>
      <w:r w:rsidR="000A648E">
        <w:t>Application</w:t>
      </w:r>
      <w:proofErr w:type="spellEnd"/>
      <w:r w:rsidR="000A648E">
        <w:t xml:space="preserve"> Interface)</w:t>
      </w:r>
      <w:bookmarkEnd w:id="144"/>
    </w:p>
    <w:p w:rsidR="00A25D9B" w:rsidRDefault="000A648E" w:rsidP="000A648E">
      <w:r>
        <w:t xml:space="preserve">In order for </w:t>
      </w:r>
      <w:r w:rsidR="0048104F">
        <w:t>GFN</w:t>
      </w:r>
      <w:r>
        <w:t xml:space="preserve"> to make requests of your application, you will need to implement a set of methods stubbed off in the </w:t>
      </w:r>
      <w:proofErr w:type="spellStart"/>
      <w:r w:rsidR="0048104F">
        <w:t>GFN</w:t>
      </w:r>
      <w:r>
        <w:t>Application</w:t>
      </w:r>
      <w:proofErr w:type="spellEnd"/>
      <w:r>
        <w:t xml:space="preserve"> files provided by NVIDIA. Y</w:t>
      </w:r>
      <w:r w:rsidR="00A25D9B">
        <w:t>ou only need to implement those method that are applicable for your application and your business model, and should leave the default implementation for the remainder. The default implementation for these methods return ‘</w:t>
      </w:r>
      <w:proofErr w:type="spellStart"/>
      <w:r>
        <w:t>a</w:t>
      </w:r>
      <w:r w:rsidR="00A25D9B">
        <w:t>rNotImplemented</w:t>
      </w:r>
      <w:proofErr w:type="spellEnd"/>
      <w:r w:rsidR="00A25D9B">
        <w:t xml:space="preserve">’, which indicates to </w:t>
      </w:r>
      <w:r w:rsidR="0048104F">
        <w:t>GFN</w:t>
      </w:r>
      <w:r w:rsidR="00A25D9B">
        <w:t xml:space="preserve"> that you’ve not implement that method.</w:t>
      </w:r>
    </w:p>
    <w:p w:rsidR="00A25D9B" w:rsidRDefault="00A25D9B" w:rsidP="00A25D9B">
      <w:r>
        <w:t>Implementation in most cases will involve calling into your code in order to perform the requested operation and returning ‘</w:t>
      </w:r>
      <w:proofErr w:type="spellStart"/>
      <w:r w:rsidR="000A648E">
        <w:t>a</w:t>
      </w:r>
      <w:r>
        <w:t>rSuccess</w:t>
      </w:r>
      <w:proofErr w:type="spellEnd"/>
      <w:r>
        <w:t>’ or ‘</w:t>
      </w:r>
      <w:proofErr w:type="spellStart"/>
      <w:r w:rsidR="000A648E">
        <w:t>a</w:t>
      </w:r>
      <w:r>
        <w:t>Failure</w:t>
      </w:r>
      <w:proofErr w:type="spellEnd"/>
      <w:r>
        <w:t>’ instead of the default ‘</w:t>
      </w:r>
      <w:proofErr w:type="spellStart"/>
      <w:r w:rsidR="000A648E">
        <w:t>a</w:t>
      </w:r>
      <w:r>
        <w:t>rNotImplemented</w:t>
      </w:r>
      <w:proofErr w:type="spellEnd"/>
      <w:r>
        <w:t>’. In cases where the requested operation is asynchronous</w:t>
      </w:r>
      <w:r w:rsidR="000A648E">
        <w:t xml:space="preserve"> but no response is required</w:t>
      </w:r>
      <w:r>
        <w:t>, your application should not block until the operation is complete, but rather return success if the operation was successfully initiated and failure otherwise.</w:t>
      </w:r>
    </w:p>
    <w:p w:rsidR="000A648E" w:rsidRDefault="000A648E" w:rsidP="00A25D9B"/>
    <w:p w:rsidR="000A648E" w:rsidRPr="00A25D9B" w:rsidRDefault="000A648E" w:rsidP="000A648E">
      <w:pPr>
        <w:pStyle w:val="Heading3"/>
      </w:pPr>
      <w:bookmarkStart w:id="145" w:name="_Toc459902854"/>
      <w:proofErr w:type="spellStart"/>
      <w:r>
        <w:t>RequestApplicationPause</w:t>
      </w:r>
      <w:bookmarkEnd w:id="145"/>
      <w:proofErr w:type="spellEnd"/>
    </w:p>
    <w:tbl>
      <w:tblPr>
        <w:tblStyle w:val="TableGrid"/>
        <w:tblW w:w="0" w:type="auto"/>
        <w:tblInd w:w="108" w:type="dxa"/>
        <w:tblLook w:val="04A0" w:firstRow="1" w:lastRow="0" w:firstColumn="1" w:lastColumn="0" w:noHBand="0" w:noVBand="1"/>
      </w:tblPr>
      <w:tblGrid>
        <w:gridCol w:w="714"/>
        <w:gridCol w:w="8528"/>
      </w:tblGrid>
      <w:tr w:rsidR="000A648E" w:rsidTr="005C1590">
        <w:tc>
          <w:tcPr>
            <w:tcW w:w="714" w:type="dxa"/>
          </w:tcPr>
          <w:p w:rsidR="000A648E" w:rsidRDefault="000A648E" w:rsidP="005C1590">
            <w:r>
              <w:t>C</w:t>
            </w:r>
          </w:p>
        </w:tc>
        <w:tc>
          <w:tcPr>
            <w:tcW w:w="8528" w:type="dxa"/>
          </w:tcPr>
          <w:p w:rsidR="000A648E" w:rsidRPr="00ED2BE6" w:rsidRDefault="000A648E" w:rsidP="000A648E">
            <w:pPr>
              <w:autoSpaceDE w:val="0"/>
              <w:autoSpaceDN w:val="0"/>
              <w:adjustRightInd w:val="0"/>
              <w:rPr>
                <w:rFonts w:ascii="Consolas" w:hAnsi="Consolas" w:cs="Consolas"/>
                <w:color w:val="000080"/>
                <w:sz w:val="19"/>
                <w:szCs w:val="19"/>
              </w:rPr>
            </w:pPr>
            <w:proofErr w:type="spellStart"/>
            <w:r>
              <w:rPr>
                <w:rFonts w:ascii="Consolas" w:hAnsi="Consolas" w:cs="Consolas"/>
                <w:color w:val="000000" w:themeColor="text1"/>
                <w:sz w:val="16"/>
                <w:szCs w:val="16"/>
              </w:rPr>
              <w:t>ApplicationResult</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b/>
                <w:color w:val="000000" w:themeColor="text1"/>
                <w:sz w:val="16"/>
                <w:szCs w:val="16"/>
              </w:rPr>
              <w:t>glRequestApplicationPause</w:t>
            </w:r>
            <w:proofErr w:type="spellEnd"/>
            <w:r w:rsidRPr="00ED2BE6">
              <w:rPr>
                <w:rFonts w:ascii="Consolas" w:hAnsi="Consolas" w:cs="Consolas"/>
                <w:color w:val="000000" w:themeColor="text1"/>
                <w:sz w:val="16"/>
                <w:szCs w:val="16"/>
              </w:rPr>
              <w:t>()</w:t>
            </w:r>
          </w:p>
        </w:tc>
      </w:tr>
      <w:tr w:rsidR="000A648E" w:rsidTr="005C1590">
        <w:tc>
          <w:tcPr>
            <w:tcW w:w="714" w:type="dxa"/>
          </w:tcPr>
          <w:p w:rsidR="000A648E" w:rsidRDefault="000A648E" w:rsidP="005C1590">
            <w:r>
              <w:t>C++</w:t>
            </w:r>
          </w:p>
        </w:tc>
        <w:tc>
          <w:tcPr>
            <w:tcW w:w="8528" w:type="dxa"/>
          </w:tcPr>
          <w:p w:rsidR="000A648E" w:rsidRPr="00ED2BE6" w:rsidRDefault="000A648E" w:rsidP="000A648E">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ApplicationResult</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color w:val="000000" w:themeColor="text1"/>
                <w:sz w:val="16"/>
                <w:szCs w:val="16"/>
              </w:rPr>
              <w:t>I</w:t>
            </w:r>
            <w:r w:rsidR="0048104F">
              <w:rPr>
                <w:rFonts w:ascii="Consolas" w:hAnsi="Consolas" w:cs="Consolas"/>
                <w:color w:val="000000" w:themeColor="text1"/>
                <w:sz w:val="16"/>
                <w:szCs w:val="16"/>
              </w:rPr>
              <w:t>GFN</w:t>
            </w:r>
            <w:r>
              <w:rPr>
                <w:rFonts w:ascii="Consolas" w:hAnsi="Consolas" w:cs="Consolas"/>
                <w:color w:val="000000" w:themeColor="text1"/>
                <w:sz w:val="16"/>
                <w:szCs w:val="16"/>
              </w:rPr>
              <w:t>Application</w:t>
            </w:r>
            <w:proofErr w:type="spellEnd"/>
            <w:r>
              <w:rPr>
                <w:rFonts w:ascii="Consolas" w:hAnsi="Consolas" w:cs="Consolas"/>
                <w:b/>
                <w:color w:val="000000" w:themeColor="text1"/>
                <w:sz w:val="16"/>
                <w:szCs w:val="16"/>
              </w:rPr>
              <w:t>::</w:t>
            </w:r>
            <w:proofErr w:type="spellStart"/>
            <w:r>
              <w:rPr>
                <w:rFonts w:ascii="Consolas" w:hAnsi="Consolas" w:cs="Consolas"/>
                <w:b/>
                <w:color w:val="000000" w:themeColor="text1"/>
                <w:sz w:val="16"/>
                <w:szCs w:val="16"/>
              </w:rPr>
              <w:t>RequestApplicationPause</w:t>
            </w:r>
            <w:proofErr w:type="spellEnd"/>
            <w:r w:rsidRPr="00ED2BE6">
              <w:rPr>
                <w:rFonts w:ascii="Consolas" w:hAnsi="Consolas" w:cs="Consolas"/>
                <w:color w:val="000000" w:themeColor="text1"/>
                <w:sz w:val="16"/>
                <w:szCs w:val="16"/>
              </w:rPr>
              <w:t>()</w:t>
            </w:r>
          </w:p>
        </w:tc>
      </w:tr>
    </w:tbl>
    <w:p w:rsidR="000A648E" w:rsidRDefault="000A648E" w:rsidP="000A648E">
      <w:pPr>
        <w:pStyle w:val="NoSpacing"/>
        <w:rPr>
          <w:b/>
        </w:rPr>
      </w:pPr>
    </w:p>
    <w:p w:rsidR="000A648E" w:rsidRDefault="000A648E" w:rsidP="000A648E">
      <w:pPr>
        <w:autoSpaceDE w:val="0"/>
        <w:autoSpaceDN w:val="0"/>
        <w:adjustRightInd w:val="0"/>
        <w:spacing w:after="0" w:line="240" w:lineRule="auto"/>
        <w:rPr>
          <w:b/>
        </w:rPr>
      </w:pPr>
      <w:r w:rsidRPr="00085200">
        <w:rPr>
          <w:b/>
        </w:rPr>
        <w:t>Description</w:t>
      </w:r>
    </w:p>
    <w:p w:rsidR="000A648E" w:rsidRDefault="000A648E" w:rsidP="000A648E">
      <w:pPr>
        <w:spacing w:after="104" w:line="270" w:lineRule="auto"/>
        <w:ind w:left="720" w:right="10"/>
      </w:pPr>
      <w:r>
        <w:t>Should pause the application when called, if possible.</w:t>
      </w:r>
    </w:p>
    <w:p w:rsidR="000A648E" w:rsidRDefault="000A648E" w:rsidP="000A648E">
      <w:pPr>
        <w:spacing w:after="104" w:line="270" w:lineRule="auto"/>
        <w:ind w:left="720" w:right="10"/>
      </w:pPr>
      <w:r>
        <w:t>For Multiplayer games, it is recommended that this is implemented similar to a client disconnect.</w:t>
      </w:r>
    </w:p>
    <w:p w:rsidR="000A648E" w:rsidRDefault="000A648E" w:rsidP="000A648E">
      <w:pPr>
        <w:autoSpaceDE w:val="0"/>
        <w:autoSpaceDN w:val="0"/>
        <w:adjustRightInd w:val="0"/>
        <w:spacing w:after="0" w:line="240" w:lineRule="auto"/>
        <w:rPr>
          <w:b/>
        </w:rPr>
      </w:pPr>
      <w:r>
        <w:rPr>
          <w:b/>
        </w:rPr>
        <w:t>Usage</w:t>
      </w:r>
    </w:p>
    <w:p w:rsidR="000A648E" w:rsidRDefault="0048104F" w:rsidP="000A648E">
      <w:pPr>
        <w:autoSpaceDE w:val="0"/>
        <w:autoSpaceDN w:val="0"/>
        <w:adjustRightInd w:val="0"/>
        <w:spacing w:after="120" w:line="240" w:lineRule="auto"/>
        <w:ind w:left="720"/>
        <w:rPr>
          <w:rFonts w:ascii="Consolas" w:hAnsi="Consolas" w:cs="Consolas"/>
          <w:color w:val="6F008A"/>
          <w:sz w:val="19"/>
          <w:szCs w:val="19"/>
        </w:rPr>
      </w:pPr>
      <w:r>
        <w:t>GFN</w:t>
      </w:r>
      <w:r w:rsidR="000A648E">
        <w:t xml:space="preserve"> will call this method in cases where the user loses n</w:t>
      </w:r>
      <w:r w:rsidR="005C1590">
        <w:t xml:space="preserve">etwork connection with the </w:t>
      </w:r>
      <w:r w:rsidR="00DB133B">
        <w:t xml:space="preserve">game seat virtual machine </w:t>
      </w:r>
      <w:r w:rsidR="005C1590">
        <w:t xml:space="preserve">or otherwise disconnects from his/her </w:t>
      </w:r>
      <w:r>
        <w:t>G</w:t>
      </w:r>
      <w:r w:rsidR="00DE1BE8">
        <w:t>RID</w:t>
      </w:r>
      <w:r w:rsidR="005C1590">
        <w:t xml:space="preserve"> session</w:t>
      </w:r>
      <w:r w:rsidR="000A648E">
        <w:t>.</w:t>
      </w:r>
    </w:p>
    <w:p w:rsidR="000A648E" w:rsidRPr="00085200" w:rsidRDefault="000A648E" w:rsidP="000A648E">
      <w:pPr>
        <w:autoSpaceDE w:val="0"/>
        <w:autoSpaceDN w:val="0"/>
        <w:adjustRightInd w:val="0"/>
        <w:spacing w:after="0" w:line="240" w:lineRule="auto"/>
        <w:rPr>
          <w:b/>
        </w:rPr>
      </w:pPr>
      <w:r>
        <w:rPr>
          <w:b/>
        </w:rPr>
        <w:t>Return value</w:t>
      </w:r>
    </w:p>
    <w:p w:rsidR="000A648E" w:rsidRPr="005C1590" w:rsidRDefault="000A648E" w:rsidP="000A648E">
      <w:pPr>
        <w:autoSpaceDE w:val="0"/>
        <w:autoSpaceDN w:val="0"/>
        <w:adjustRightInd w:val="0"/>
        <w:spacing w:after="0" w:line="240" w:lineRule="auto"/>
      </w:pPr>
      <w:r>
        <w:tab/>
      </w:r>
      <w:proofErr w:type="spellStart"/>
      <w:proofErr w:type="gramStart"/>
      <w:r w:rsidR="005C1590" w:rsidRPr="005C1590">
        <w:rPr>
          <w:rFonts w:ascii="Consolas" w:hAnsi="Consolas" w:cs="Consolas"/>
          <w:color w:val="6F008A"/>
          <w:highlight w:val="white"/>
        </w:rPr>
        <w:t>arNotImplemented</w:t>
      </w:r>
      <w:proofErr w:type="spellEnd"/>
      <w:proofErr w:type="gramEnd"/>
      <w:r w:rsidRPr="005C1590">
        <w:t>:</w:t>
      </w:r>
      <w:r w:rsidR="005C1590" w:rsidRPr="005C1590">
        <w:t xml:space="preserve"> Method not implemented for this application</w:t>
      </w:r>
    </w:p>
    <w:p w:rsidR="000A648E" w:rsidRPr="005C1590" w:rsidRDefault="005C1590" w:rsidP="000A648E">
      <w:pPr>
        <w:autoSpaceDE w:val="0"/>
        <w:autoSpaceDN w:val="0"/>
        <w:adjustRightInd w:val="0"/>
        <w:spacing w:after="0" w:line="240" w:lineRule="auto"/>
      </w:pPr>
      <w:r w:rsidRPr="005C1590">
        <w:tab/>
      </w:r>
      <w:proofErr w:type="spellStart"/>
      <w:proofErr w:type="gramStart"/>
      <w:r w:rsidRPr="005C1590">
        <w:rPr>
          <w:rFonts w:ascii="Consolas" w:hAnsi="Consolas" w:cs="Consolas"/>
          <w:color w:val="6F008A"/>
          <w:highlight w:val="white"/>
        </w:rPr>
        <w:t>arSuccess</w:t>
      </w:r>
      <w:proofErr w:type="spellEnd"/>
      <w:proofErr w:type="gramEnd"/>
      <w:r w:rsidRPr="005C1590">
        <w:rPr>
          <w:rFonts w:ascii="Consolas" w:hAnsi="Consolas" w:cs="Consolas"/>
          <w:color w:val="6F008A"/>
        </w:rPr>
        <w:t>:</w:t>
      </w:r>
      <w:r w:rsidRPr="005C1590">
        <w:t xml:space="preserve"> Command accepted successfully</w:t>
      </w:r>
    </w:p>
    <w:p w:rsidR="005C1590" w:rsidRDefault="005C1590" w:rsidP="000A648E">
      <w:pPr>
        <w:autoSpaceDE w:val="0"/>
        <w:autoSpaceDN w:val="0"/>
        <w:adjustRightInd w:val="0"/>
        <w:spacing w:after="0" w:line="240" w:lineRule="auto"/>
      </w:pPr>
      <w:r w:rsidRPr="005C1590">
        <w:tab/>
      </w:r>
      <w:proofErr w:type="spellStart"/>
      <w:proofErr w:type="gramStart"/>
      <w:r w:rsidRPr="005C1590">
        <w:rPr>
          <w:rFonts w:ascii="Consolas" w:hAnsi="Consolas" w:cs="Consolas"/>
          <w:color w:val="6F008A"/>
          <w:highlight w:val="white"/>
        </w:rPr>
        <w:t>arFailure</w:t>
      </w:r>
      <w:proofErr w:type="spellEnd"/>
      <w:proofErr w:type="gramEnd"/>
      <w:r w:rsidRPr="005C1590">
        <w:rPr>
          <w:rFonts w:ascii="Consolas" w:hAnsi="Consolas" w:cs="Consolas"/>
          <w:color w:val="6F008A"/>
        </w:rPr>
        <w:t>:</w:t>
      </w:r>
      <w:r w:rsidRPr="005C1590">
        <w:t xml:space="preserve"> Command not possible at this time</w:t>
      </w:r>
    </w:p>
    <w:p w:rsidR="005C1590" w:rsidRPr="005C1590" w:rsidRDefault="005C1590" w:rsidP="000A648E">
      <w:pPr>
        <w:autoSpaceDE w:val="0"/>
        <w:autoSpaceDN w:val="0"/>
        <w:adjustRightInd w:val="0"/>
        <w:spacing w:after="0" w:line="240" w:lineRule="auto"/>
      </w:pPr>
    </w:p>
    <w:p w:rsidR="000A648E" w:rsidRDefault="000A648E" w:rsidP="00A25D9B"/>
    <w:p w:rsidR="005C1590" w:rsidRPr="00A25D9B" w:rsidRDefault="005C1590" w:rsidP="005C1590">
      <w:pPr>
        <w:pStyle w:val="Heading3"/>
      </w:pPr>
      <w:bookmarkStart w:id="146" w:name="_Toc459902855"/>
      <w:proofErr w:type="spellStart"/>
      <w:r>
        <w:t>RequestApplicationSave</w:t>
      </w:r>
      <w:bookmarkEnd w:id="146"/>
      <w:proofErr w:type="spellEnd"/>
    </w:p>
    <w:tbl>
      <w:tblPr>
        <w:tblStyle w:val="TableGrid"/>
        <w:tblW w:w="0" w:type="auto"/>
        <w:tblInd w:w="108" w:type="dxa"/>
        <w:tblLook w:val="04A0" w:firstRow="1" w:lastRow="0" w:firstColumn="1" w:lastColumn="0" w:noHBand="0" w:noVBand="1"/>
      </w:tblPr>
      <w:tblGrid>
        <w:gridCol w:w="714"/>
        <w:gridCol w:w="8528"/>
      </w:tblGrid>
      <w:tr w:rsidR="005C1590" w:rsidTr="005C1590">
        <w:tc>
          <w:tcPr>
            <w:tcW w:w="714" w:type="dxa"/>
          </w:tcPr>
          <w:p w:rsidR="005C1590" w:rsidRDefault="005C1590" w:rsidP="005C1590">
            <w:r>
              <w:t>C</w:t>
            </w:r>
          </w:p>
        </w:tc>
        <w:tc>
          <w:tcPr>
            <w:tcW w:w="8528" w:type="dxa"/>
          </w:tcPr>
          <w:p w:rsidR="005C1590" w:rsidRPr="00ED2BE6" w:rsidRDefault="005C1590" w:rsidP="005C1590">
            <w:pPr>
              <w:autoSpaceDE w:val="0"/>
              <w:autoSpaceDN w:val="0"/>
              <w:adjustRightInd w:val="0"/>
              <w:rPr>
                <w:rFonts w:ascii="Consolas" w:hAnsi="Consolas" w:cs="Consolas"/>
                <w:color w:val="000080"/>
                <w:sz w:val="19"/>
                <w:szCs w:val="19"/>
              </w:rPr>
            </w:pPr>
            <w:proofErr w:type="spellStart"/>
            <w:r>
              <w:rPr>
                <w:rFonts w:ascii="Consolas" w:hAnsi="Consolas" w:cs="Consolas"/>
                <w:color w:val="000000" w:themeColor="text1"/>
                <w:sz w:val="16"/>
                <w:szCs w:val="16"/>
              </w:rPr>
              <w:t>ApplicationResult</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b/>
                <w:color w:val="000000" w:themeColor="text1"/>
                <w:sz w:val="16"/>
                <w:szCs w:val="16"/>
              </w:rPr>
              <w:t>glRequestApplicationSave</w:t>
            </w:r>
            <w:proofErr w:type="spellEnd"/>
            <w:r w:rsidRPr="00ED2BE6">
              <w:rPr>
                <w:rFonts w:ascii="Consolas" w:hAnsi="Consolas" w:cs="Consolas"/>
                <w:color w:val="000000" w:themeColor="text1"/>
                <w:sz w:val="16"/>
                <w:szCs w:val="16"/>
              </w:rPr>
              <w:t>()</w:t>
            </w:r>
          </w:p>
        </w:tc>
      </w:tr>
      <w:tr w:rsidR="005C1590" w:rsidTr="005C1590">
        <w:tc>
          <w:tcPr>
            <w:tcW w:w="714" w:type="dxa"/>
          </w:tcPr>
          <w:p w:rsidR="005C1590" w:rsidRDefault="005C1590" w:rsidP="005C1590">
            <w:r>
              <w:t>C++</w:t>
            </w:r>
          </w:p>
        </w:tc>
        <w:tc>
          <w:tcPr>
            <w:tcW w:w="8528" w:type="dxa"/>
          </w:tcPr>
          <w:p w:rsidR="005C1590" w:rsidRPr="00ED2BE6" w:rsidRDefault="005C1590" w:rsidP="005C1590">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ApplicationResult</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color w:val="000000" w:themeColor="text1"/>
                <w:sz w:val="16"/>
                <w:szCs w:val="16"/>
              </w:rPr>
              <w:t>I</w:t>
            </w:r>
            <w:r w:rsidR="0048104F">
              <w:rPr>
                <w:rFonts w:ascii="Consolas" w:hAnsi="Consolas" w:cs="Consolas"/>
                <w:color w:val="000000" w:themeColor="text1"/>
                <w:sz w:val="16"/>
                <w:szCs w:val="16"/>
              </w:rPr>
              <w:t>GFN</w:t>
            </w:r>
            <w:r>
              <w:rPr>
                <w:rFonts w:ascii="Consolas" w:hAnsi="Consolas" w:cs="Consolas"/>
                <w:color w:val="000000" w:themeColor="text1"/>
                <w:sz w:val="16"/>
                <w:szCs w:val="16"/>
              </w:rPr>
              <w:t>Application</w:t>
            </w:r>
            <w:proofErr w:type="spellEnd"/>
            <w:r>
              <w:rPr>
                <w:rFonts w:ascii="Consolas" w:hAnsi="Consolas" w:cs="Consolas"/>
                <w:b/>
                <w:color w:val="000000" w:themeColor="text1"/>
                <w:sz w:val="16"/>
                <w:szCs w:val="16"/>
              </w:rPr>
              <w:t>::</w:t>
            </w:r>
            <w:proofErr w:type="spellStart"/>
            <w:r>
              <w:rPr>
                <w:rFonts w:ascii="Consolas" w:hAnsi="Consolas" w:cs="Consolas"/>
                <w:b/>
                <w:color w:val="000000" w:themeColor="text1"/>
                <w:sz w:val="16"/>
                <w:szCs w:val="16"/>
              </w:rPr>
              <w:t>RequestApplicationSave</w:t>
            </w:r>
            <w:proofErr w:type="spellEnd"/>
            <w:r w:rsidRPr="00ED2BE6">
              <w:rPr>
                <w:rFonts w:ascii="Consolas" w:hAnsi="Consolas" w:cs="Consolas"/>
                <w:color w:val="000000" w:themeColor="text1"/>
                <w:sz w:val="16"/>
                <w:szCs w:val="16"/>
              </w:rPr>
              <w:t>()</w:t>
            </w:r>
          </w:p>
        </w:tc>
      </w:tr>
    </w:tbl>
    <w:p w:rsidR="005C1590" w:rsidRDefault="005C1590" w:rsidP="005C1590">
      <w:pPr>
        <w:pStyle w:val="NoSpacing"/>
        <w:rPr>
          <w:b/>
        </w:rPr>
      </w:pPr>
    </w:p>
    <w:p w:rsidR="005C1590" w:rsidRDefault="005C1590" w:rsidP="005C1590">
      <w:pPr>
        <w:autoSpaceDE w:val="0"/>
        <w:autoSpaceDN w:val="0"/>
        <w:adjustRightInd w:val="0"/>
        <w:spacing w:after="0" w:line="240" w:lineRule="auto"/>
        <w:rPr>
          <w:b/>
        </w:rPr>
      </w:pPr>
      <w:r w:rsidRPr="00085200">
        <w:rPr>
          <w:b/>
        </w:rPr>
        <w:t>Description</w:t>
      </w:r>
    </w:p>
    <w:p w:rsidR="005C1590" w:rsidRDefault="005C1590" w:rsidP="005C1590">
      <w:pPr>
        <w:spacing w:after="104" w:line="270" w:lineRule="auto"/>
        <w:ind w:left="720" w:right="10"/>
      </w:pPr>
      <w:r>
        <w:t xml:space="preserve">Should save all user game and option data. </w:t>
      </w:r>
    </w:p>
    <w:p w:rsidR="005C1590" w:rsidRDefault="005C1590" w:rsidP="005C1590">
      <w:pPr>
        <w:spacing w:after="104" w:line="270" w:lineRule="auto"/>
        <w:ind w:left="720" w:right="10"/>
      </w:pPr>
      <w:r>
        <w:t xml:space="preserve">It is recommended this be implemented as an </w:t>
      </w:r>
      <w:proofErr w:type="spellStart"/>
      <w:r>
        <w:t>autosave</w:t>
      </w:r>
      <w:proofErr w:type="spellEnd"/>
      <w:r>
        <w:t xml:space="preserve"> if such a feature is supported by your application.</w:t>
      </w:r>
    </w:p>
    <w:p w:rsidR="005C1590" w:rsidRDefault="005C1590" w:rsidP="005C1590">
      <w:pPr>
        <w:autoSpaceDE w:val="0"/>
        <w:autoSpaceDN w:val="0"/>
        <w:adjustRightInd w:val="0"/>
        <w:spacing w:after="0" w:line="240" w:lineRule="auto"/>
        <w:rPr>
          <w:b/>
        </w:rPr>
      </w:pPr>
      <w:r>
        <w:rPr>
          <w:b/>
        </w:rPr>
        <w:t>Usage</w:t>
      </w:r>
    </w:p>
    <w:p w:rsidR="005C1590" w:rsidRDefault="0048104F" w:rsidP="005C1590">
      <w:pPr>
        <w:autoSpaceDE w:val="0"/>
        <w:autoSpaceDN w:val="0"/>
        <w:adjustRightInd w:val="0"/>
        <w:spacing w:after="120" w:line="240" w:lineRule="auto"/>
        <w:ind w:left="720"/>
        <w:rPr>
          <w:rFonts w:ascii="Consolas" w:hAnsi="Consolas" w:cs="Consolas"/>
          <w:color w:val="6F008A"/>
          <w:sz w:val="19"/>
          <w:szCs w:val="19"/>
        </w:rPr>
      </w:pPr>
      <w:r>
        <w:lastRenderedPageBreak/>
        <w:t>GFN</w:t>
      </w:r>
      <w:r w:rsidR="005C1590">
        <w:t xml:space="preserve"> will call this method in order to save user progress in cases where the user has gone idle or otherwise disconnected from the </w:t>
      </w:r>
      <w:r w:rsidR="00DB133B">
        <w:t>game seat virtual machine</w:t>
      </w:r>
      <w:r w:rsidR="005C1590">
        <w:t>.</w:t>
      </w:r>
    </w:p>
    <w:p w:rsidR="005C1590" w:rsidRPr="00085200" w:rsidRDefault="005C1590" w:rsidP="005C1590">
      <w:pPr>
        <w:autoSpaceDE w:val="0"/>
        <w:autoSpaceDN w:val="0"/>
        <w:adjustRightInd w:val="0"/>
        <w:spacing w:after="0" w:line="240" w:lineRule="auto"/>
        <w:rPr>
          <w:b/>
        </w:rPr>
      </w:pPr>
      <w:r>
        <w:rPr>
          <w:b/>
        </w:rPr>
        <w:t>Return value</w:t>
      </w:r>
    </w:p>
    <w:p w:rsidR="005C1590" w:rsidRPr="005C1590" w:rsidRDefault="005C1590" w:rsidP="005C1590">
      <w:pPr>
        <w:autoSpaceDE w:val="0"/>
        <w:autoSpaceDN w:val="0"/>
        <w:adjustRightInd w:val="0"/>
        <w:spacing w:after="0" w:line="240" w:lineRule="auto"/>
      </w:pPr>
      <w:r>
        <w:tab/>
      </w:r>
      <w:proofErr w:type="spellStart"/>
      <w:proofErr w:type="gramStart"/>
      <w:r w:rsidRPr="005C1590">
        <w:rPr>
          <w:rFonts w:ascii="Consolas" w:hAnsi="Consolas" w:cs="Consolas"/>
          <w:color w:val="6F008A"/>
          <w:highlight w:val="white"/>
        </w:rPr>
        <w:t>arNotImplemented</w:t>
      </w:r>
      <w:proofErr w:type="spellEnd"/>
      <w:proofErr w:type="gramEnd"/>
      <w:r w:rsidRPr="005C1590">
        <w:t>: Method not implemented for this application</w:t>
      </w:r>
    </w:p>
    <w:p w:rsidR="005C1590" w:rsidRPr="005C1590" w:rsidRDefault="005C1590" w:rsidP="005C1590">
      <w:pPr>
        <w:autoSpaceDE w:val="0"/>
        <w:autoSpaceDN w:val="0"/>
        <w:adjustRightInd w:val="0"/>
        <w:spacing w:after="0" w:line="240" w:lineRule="auto"/>
      </w:pPr>
      <w:r w:rsidRPr="005C1590">
        <w:tab/>
      </w:r>
      <w:proofErr w:type="spellStart"/>
      <w:proofErr w:type="gramStart"/>
      <w:r w:rsidRPr="005C1590">
        <w:rPr>
          <w:rFonts w:ascii="Consolas" w:hAnsi="Consolas" w:cs="Consolas"/>
          <w:color w:val="6F008A"/>
          <w:highlight w:val="white"/>
        </w:rPr>
        <w:t>arSuccess</w:t>
      </w:r>
      <w:proofErr w:type="spellEnd"/>
      <w:proofErr w:type="gramEnd"/>
      <w:r w:rsidRPr="005C1590">
        <w:rPr>
          <w:rFonts w:ascii="Consolas" w:hAnsi="Consolas" w:cs="Consolas"/>
          <w:color w:val="6F008A"/>
        </w:rPr>
        <w:t>:</w:t>
      </w:r>
      <w:r w:rsidRPr="005C1590">
        <w:t xml:space="preserve"> Command accepted successfully</w:t>
      </w:r>
    </w:p>
    <w:p w:rsidR="005C1590" w:rsidRDefault="005C1590" w:rsidP="005C1590">
      <w:pPr>
        <w:autoSpaceDE w:val="0"/>
        <w:autoSpaceDN w:val="0"/>
        <w:adjustRightInd w:val="0"/>
        <w:spacing w:after="0" w:line="240" w:lineRule="auto"/>
      </w:pPr>
      <w:r w:rsidRPr="005C1590">
        <w:tab/>
      </w:r>
      <w:proofErr w:type="spellStart"/>
      <w:proofErr w:type="gramStart"/>
      <w:r w:rsidRPr="005C1590">
        <w:rPr>
          <w:rFonts w:ascii="Consolas" w:hAnsi="Consolas" w:cs="Consolas"/>
          <w:color w:val="6F008A"/>
          <w:highlight w:val="white"/>
        </w:rPr>
        <w:t>arFailure</w:t>
      </w:r>
      <w:proofErr w:type="spellEnd"/>
      <w:proofErr w:type="gramEnd"/>
      <w:r w:rsidRPr="005C1590">
        <w:rPr>
          <w:rFonts w:ascii="Consolas" w:hAnsi="Consolas" w:cs="Consolas"/>
          <w:color w:val="6F008A"/>
        </w:rPr>
        <w:t>:</w:t>
      </w:r>
      <w:r w:rsidRPr="005C1590">
        <w:t xml:space="preserve"> Command not possible at this time</w:t>
      </w:r>
    </w:p>
    <w:p w:rsidR="005C1590" w:rsidRDefault="005C1590" w:rsidP="00A25D9B"/>
    <w:p w:rsidR="005C1590" w:rsidRPr="00A25D9B" w:rsidRDefault="005C1590" w:rsidP="005C1590">
      <w:pPr>
        <w:pStyle w:val="Heading3"/>
      </w:pPr>
      <w:bookmarkStart w:id="147" w:name="_Toc459902856"/>
      <w:proofErr w:type="spellStart"/>
      <w:r>
        <w:t>RequestApplicationExit</w:t>
      </w:r>
      <w:bookmarkEnd w:id="147"/>
      <w:proofErr w:type="spellEnd"/>
    </w:p>
    <w:tbl>
      <w:tblPr>
        <w:tblStyle w:val="TableGrid"/>
        <w:tblW w:w="0" w:type="auto"/>
        <w:tblInd w:w="108" w:type="dxa"/>
        <w:tblLook w:val="04A0" w:firstRow="1" w:lastRow="0" w:firstColumn="1" w:lastColumn="0" w:noHBand="0" w:noVBand="1"/>
      </w:tblPr>
      <w:tblGrid>
        <w:gridCol w:w="714"/>
        <w:gridCol w:w="8528"/>
      </w:tblGrid>
      <w:tr w:rsidR="005C1590" w:rsidTr="005C1590">
        <w:tc>
          <w:tcPr>
            <w:tcW w:w="714" w:type="dxa"/>
          </w:tcPr>
          <w:p w:rsidR="005C1590" w:rsidRDefault="005C1590" w:rsidP="005C1590">
            <w:r>
              <w:t>C</w:t>
            </w:r>
          </w:p>
        </w:tc>
        <w:tc>
          <w:tcPr>
            <w:tcW w:w="8528" w:type="dxa"/>
          </w:tcPr>
          <w:p w:rsidR="005C1590" w:rsidRPr="00ED2BE6" w:rsidRDefault="005C1590" w:rsidP="005C1590">
            <w:pPr>
              <w:autoSpaceDE w:val="0"/>
              <w:autoSpaceDN w:val="0"/>
              <w:adjustRightInd w:val="0"/>
              <w:rPr>
                <w:rFonts w:ascii="Consolas" w:hAnsi="Consolas" w:cs="Consolas"/>
                <w:color w:val="000080"/>
                <w:sz w:val="19"/>
                <w:szCs w:val="19"/>
              </w:rPr>
            </w:pPr>
            <w:proofErr w:type="spellStart"/>
            <w:r>
              <w:rPr>
                <w:rFonts w:ascii="Consolas" w:hAnsi="Consolas" w:cs="Consolas"/>
                <w:color w:val="000000" w:themeColor="text1"/>
                <w:sz w:val="16"/>
                <w:szCs w:val="16"/>
              </w:rPr>
              <w:t>ApplicationResult</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b/>
                <w:color w:val="000000" w:themeColor="text1"/>
                <w:sz w:val="16"/>
                <w:szCs w:val="16"/>
              </w:rPr>
              <w:t>glRequestApplicationExit</w:t>
            </w:r>
            <w:proofErr w:type="spellEnd"/>
            <w:r w:rsidRPr="00ED2BE6">
              <w:rPr>
                <w:rFonts w:ascii="Consolas" w:hAnsi="Consolas" w:cs="Consolas"/>
                <w:color w:val="000000" w:themeColor="text1"/>
                <w:sz w:val="16"/>
                <w:szCs w:val="16"/>
              </w:rPr>
              <w:t>()</w:t>
            </w:r>
          </w:p>
        </w:tc>
      </w:tr>
      <w:tr w:rsidR="005C1590" w:rsidTr="005C1590">
        <w:tc>
          <w:tcPr>
            <w:tcW w:w="714" w:type="dxa"/>
          </w:tcPr>
          <w:p w:rsidR="005C1590" w:rsidRDefault="005C1590" w:rsidP="005C1590">
            <w:r>
              <w:t>C++</w:t>
            </w:r>
          </w:p>
        </w:tc>
        <w:tc>
          <w:tcPr>
            <w:tcW w:w="8528" w:type="dxa"/>
          </w:tcPr>
          <w:p w:rsidR="005C1590" w:rsidRPr="00ED2BE6" w:rsidRDefault="005C1590" w:rsidP="005C1590">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ApplicationResult</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color w:val="000000" w:themeColor="text1"/>
                <w:sz w:val="16"/>
                <w:szCs w:val="16"/>
              </w:rPr>
              <w:t>I</w:t>
            </w:r>
            <w:r w:rsidR="0048104F">
              <w:rPr>
                <w:rFonts w:ascii="Consolas" w:hAnsi="Consolas" w:cs="Consolas"/>
                <w:color w:val="000000" w:themeColor="text1"/>
                <w:sz w:val="16"/>
                <w:szCs w:val="16"/>
              </w:rPr>
              <w:t>GFN</w:t>
            </w:r>
            <w:r>
              <w:rPr>
                <w:rFonts w:ascii="Consolas" w:hAnsi="Consolas" w:cs="Consolas"/>
                <w:color w:val="000000" w:themeColor="text1"/>
                <w:sz w:val="16"/>
                <w:szCs w:val="16"/>
              </w:rPr>
              <w:t>Application</w:t>
            </w:r>
            <w:proofErr w:type="spellEnd"/>
            <w:r>
              <w:rPr>
                <w:rFonts w:ascii="Consolas" w:hAnsi="Consolas" w:cs="Consolas"/>
                <w:b/>
                <w:color w:val="000000" w:themeColor="text1"/>
                <w:sz w:val="16"/>
                <w:szCs w:val="16"/>
              </w:rPr>
              <w:t>::</w:t>
            </w:r>
            <w:proofErr w:type="spellStart"/>
            <w:r>
              <w:rPr>
                <w:rFonts w:ascii="Consolas" w:hAnsi="Consolas" w:cs="Consolas"/>
                <w:b/>
                <w:color w:val="000000" w:themeColor="text1"/>
                <w:sz w:val="16"/>
                <w:szCs w:val="16"/>
              </w:rPr>
              <w:t>RequestApplicationExit</w:t>
            </w:r>
            <w:proofErr w:type="spellEnd"/>
            <w:r w:rsidRPr="00ED2BE6">
              <w:rPr>
                <w:rFonts w:ascii="Consolas" w:hAnsi="Consolas" w:cs="Consolas"/>
                <w:color w:val="000000" w:themeColor="text1"/>
                <w:sz w:val="16"/>
                <w:szCs w:val="16"/>
              </w:rPr>
              <w:t>()</w:t>
            </w:r>
          </w:p>
        </w:tc>
      </w:tr>
    </w:tbl>
    <w:p w:rsidR="005C1590" w:rsidRDefault="005C1590" w:rsidP="005C1590">
      <w:pPr>
        <w:pStyle w:val="NoSpacing"/>
        <w:rPr>
          <w:b/>
        </w:rPr>
      </w:pPr>
    </w:p>
    <w:p w:rsidR="005C1590" w:rsidRDefault="005C1590" w:rsidP="005C1590">
      <w:pPr>
        <w:autoSpaceDE w:val="0"/>
        <w:autoSpaceDN w:val="0"/>
        <w:adjustRightInd w:val="0"/>
        <w:spacing w:after="0" w:line="240" w:lineRule="auto"/>
        <w:rPr>
          <w:b/>
        </w:rPr>
      </w:pPr>
      <w:r w:rsidRPr="00085200">
        <w:rPr>
          <w:b/>
        </w:rPr>
        <w:t>Description</w:t>
      </w:r>
    </w:p>
    <w:p w:rsidR="005C1590" w:rsidRDefault="005C1590" w:rsidP="005C1590">
      <w:pPr>
        <w:spacing w:after="104" w:line="270" w:lineRule="auto"/>
        <w:ind w:left="720" w:right="10"/>
      </w:pPr>
      <w:r>
        <w:t xml:space="preserve">Should perform a graceful exit of the application when called. </w:t>
      </w:r>
    </w:p>
    <w:p w:rsidR="005C1590" w:rsidRDefault="005C1590" w:rsidP="005C1590">
      <w:pPr>
        <w:autoSpaceDE w:val="0"/>
        <w:autoSpaceDN w:val="0"/>
        <w:adjustRightInd w:val="0"/>
        <w:spacing w:after="0" w:line="240" w:lineRule="auto"/>
        <w:rPr>
          <w:b/>
        </w:rPr>
      </w:pPr>
      <w:r>
        <w:rPr>
          <w:b/>
        </w:rPr>
        <w:t>Usage</w:t>
      </w:r>
    </w:p>
    <w:p w:rsidR="005C1590" w:rsidRDefault="0048104F" w:rsidP="005C1590">
      <w:pPr>
        <w:autoSpaceDE w:val="0"/>
        <w:autoSpaceDN w:val="0"/>
        <w:adjustRightInd w:val="0"/>
        <w:spacing w:after="120" w:line="240" w:lineRule="auto"/>
        <w:ind w:left="720"/>
        <w:rPr>
          <w:rFonts w:ascii="Consolas" w:hAnsi="Consolas" w:cs="Consolas"/>
          <w:color w:val="6F008A"/>
          <w:sz w:val="19"/>
          <w:szCs w:val="19"/>
        </w:rPr>
      </w:pPr>
      <w:r>
        <w:t>GFN</w:t>
      </w:r>
      <w:r w:rsidR="005C1590">
        <w:t xml:space="preserve"> will call this method in cases where a </w:t>
      </w:r>
      <w:r>
        <w:t>GFN</w:t>
      </w:r>
      <w:r w:rsidR="005C1590">
        <w:t xml:space="preserve"> gaming session has completed prior to the user closing the application themselves; </w:t>
      </w:r>
      <w:proofErr w:type="gramStart"/>
      <w:r w:rsidR="005C1590">
        <w:t>For</w:t>
      </w:r>
      <w:proofErr w:type="gramEnd"/>
      <w:r w:rsidR="005C1590">
        <w:t xml:space="preserve"> example, after a prolonged network connection loss.</w:t>
      </w:r>
    </w:p>
    <w:p w:rsidR="005C1590" w:rsidRPr="00085200" w:rsidRDefault="005C1590" w:rsidP="005C1590">
      <w:pPr>
        <w:autoSpaceDE w:val="0"/>
        <w:autoSpaceDN w:val="0"/>
        <w:adjustRightInd w:val="0"/>
        <w:spacing w:after="0" w:line="240" w:lineRule="auto"/>
        <w:rPr>
          <w:b/>
        </w:rPr>
      </w:pPr>
      <w:r>
        <w:rPr>
          <w:b/>
        </w:rPr>
        <w:t>Return value</w:t>
      </w:r>
    </w:p>
    <w:p w:rsidR="005C1590" w:rsidRPr="005C1590" w:rsidRDefault="005C1590" w:rsidP="005C1590">
      <w:pPr>
        <w:autoSpaceDE w:val="0"/>
        <w:autoSpaceDN w:val="0"/>
        <w:adjustRightInd w:val="0"/>
        <w:spacing w:after="0" w:line="240" w:lineRule="auto"/>
      </w:pPr>
      <w:r>
        <w:tab/>
      </w:r>
      <w:proofErr w:type="spellStart"/>
      <w:proofErr w:type="gramStart"/>
      <w:r w:rsidRPr="005C1590">
        <w:rPr>
          <w:rFonts w:ascii="Consolas" w:hAnsi="Consolas" w:cs="Consolas"/>
          <w:color w:val="6F008A"/>
          <w:highlight w:val="white"/>
        </w:rPr>
        <w:t>arNotImplemented</w:t>
      </w:r>
      <w:proofErr w:type="spellEnd"/>
      <w:proofErr w:type="gramEnd"/>
      <w:r w:rsidRPr="005C1590">
        <w:t>: Method not implemented for this application</w:t>
      </w:r>
    </w:p>
    <w:p w:rsidR="005C1590" w:rsidRPr="005C1590" w:rsidRDefault="005C1590" w:rsidP="005C1590">
      <w:pPr>
        <w:autoSpaceDE w:val="0"/>
        <w:autoSpaceDN w:val="0"/>
        <w:adjustRightInd w:val="0"/>
        <w:spacing w:after="0" w:line="240" w:lineRule="auto"/>
      </w:pPr>
      <w:r w:rsidRPr="005C1590">
        <w:tab/>
      </w:r>
      <w:proofErr w:type="spellStart"/>
      <w:proofErr w:type="gramStart"/>
      <w:r w:rsidRPr="005C1590">
        <w:rPr>
          <w:rFonts w:ascii="Consolas" w:hAnsi="Consolas" w:cs="Consolas"/>
          <w:color w:val="6F008A"/>
          <w:highlight w:val="white"/>
        </w:rPr>
        <w:t>arSuccess</w:t>
      </w:r>
      <w:proofErr w:type="spellEnd"/>
      <w:proofErr w:type="gramEnd"/>
      <w:r w:rsidRPr="005C1590">
        <w:rPr>
          <w:rFonts w:ascii="Consolas" w:hAnsi="Consolas" w:cs="Consolas"/>
          <w:color w:val="6F008A"/>
        </w:rPr>
        <w:t>:</w:t>
      </w:r>
      <w:r w:rsidRPr="005C1590">
        <w:t xml:space="preserve"> Command accepted successfully</w:t>
      </w:r>
    </w:p>
    <w:p w:rsidR="005C1590" w:rsidRDefault="005C1590" w:rsidP="005C1590">
      <w:pPr>
        <w:autoSpaceDE w:val="0"/>
        <w:autoSpaceDN w:val="0"/>
        <w:adjustRightInd w:val="0"/>
        <w:spacing w:after="0" w:line="240" w:lineRule="auto"/>
      </w:pPr>
      <w:r w:rsidRPr="005C1590">
        <w:tab/>
      </w:r>
      <w:proofErr w:type="spellStart"/>
      <w:proofErr w:type="gramStart"/>
      <w:r w:rsidRPr="005C1590">
        <w:rPr>
          <w:rFonts w:ascii="Consolas" w:hAnsi="Consolas" w:cs="Consolas"/>
          <w:color w:val="6F008A"/>
          <w:highlight w:val="white"/>
        </w:rPr>
        <w:t>arFailure</w:t>
      </w:r>
      <w:proofErr w:type="spellEnd"/>
      <w:proofErr w:type="gramEnd"/>
      <w:r w:rsidRPr="005C1590">
        <w:rPr>
          <w:rFonts w:ascii="Consolas" w:hAnsi="Consolas" w:cs="Consolas"/>
          <w:color w:val="6F008A"/>
        </w:rPr>
        <w:t>:</w:t>
      </w:r>
      <w:r w:rsidRPr="005C1590">
        <w:t xml:space="preserve"> Command not possible at this time</w:t>
      </w:r>
    </w:p>
    <w:p w:rsidR="005C1590" w:rsidRDefault="005C1590" w:rsidP="00A25D9B"/>
    <w:p w:rsidR="005C1590" w:rsidRPr="00A25D9B" w:rsidRDefault="005C1590" w:rsidP="005C1590">
      <w:pPr>
        <w:pStyle w:val="Heading3"/>
      </w:pPr>
      <w:bookmarkStart w:id="148" w:name="_Toc459902857"/>
      <w:proofErr w:type="spellStart"/>
      <w:r>
        <w:t>LockUserOptions</w:t>
      </w:r>
      <w:bookmarkEnd w:id="148"/>
      <w:proofErr w:type="spellEnd"/>
    </w:p>
    <w:tbl>
      <w:tblPr>
        <w:tblStyle w:val="TableGrid"/>
        <w:tblW w:w="0" w:type="auto"/>
        <w:tblInd w:w="108" w:type="dxa"/>
        <w:tblLook w:val="04A0" w:firstRow="1" w:lastRow="0" w:firstColumn="1" w:lastColumn="0" w:noHBand="0" w:noVBand="1"/>
      </w:tblPr>
      <w:tblGrid>
        <w:gridCol w:w="714"/>
        <w:gridCol w:w="8528"/>
      </w:tblGrid>
      <w:tr w:rsidR="005C1590" w:rsidTr="005C1590">
        <w:tc>
          <w:tcPr>
            <w:tcW w:w="714" w:type="dxa"/>
          </w:tcPr>
          <w:p w:rsidR="005C1590" w:rsidRDefault="005C1590" w:rsidP="005C1590">
            <w:r>
              <w:t>C</w:t>
            </w:r>
          </w:p>
        </w:tc>
        <w:tc>
          <w:tcPr>
            <w:tcW w:w="8528" w:type="dxa"/>
          </w:tcPr>
          <w:p w:rsidR="005C1590" w:rsidRPr="00ED2BE6" w:rsidRDefault="005C1590" w:rsidP="005C1590">
            <w:pPr>
              <w:autoSpaceDE w:val="0"/>
              <w:autoSpaceDN w:val="0"/>
              <w:adjustRightInd w:val="0"/>
              <w:rPr>
                <w:rFonts w:ascii="Consolas" w:hAnsi="Consolas" w:cs="Consolas"/>
                <w:color w:val="000080"/>
                <w:sz w:val="19"/>
                <w:szCs w:val="19"/>
              </w:rPr>
            </w:pPr>
            <w:proofErr w:type="spellStart"/>
            <w:r>
              <w:rPr>
                <w:rFonts w:ascii="Consolas" w:hAnsi="Consolas" w:cs="Consolas"/>
                <w:color w:val="000000" w:themeColor="text1"/>
                <w:sz w:val="16"/>
                <w:szCs w:val="16"/>
              </w:rPr>
              <w:t>ApplicationResult</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b/>
                <w:color w:val="000000" w:themeColor="text1"/>
                <w:sz w:val="16"/>
                <w:szCs w:val="16"/>
              </w:rPr>
              <w:t>glLockUserOptions</w:t>
            </w:r>
            <w:proofErr w:type="spellEnd"/>
            <w:r w:rsidRPr="00ED2BE6">
              <w:rPr>
                <w:rFonts w:ascii="Consolas" w:hAnsi="Consolas" w:cs="Consolas"/>
                <w:color w:val="000000" w:themeColor="text1"/>
                <w:sz w:val="16"/>
                <w:szCs w:val="16"/>
              </w:rPr>
              <w:t>(</w:t>
            </w:r>
            <w:proofErr w:type="spellStart"/>
            <w:r w:rsidRPr="005C1590">
              <w:rPr>
                <w:rFonts w:ascii="Consolas" w:hAnsi="Consolas" w:cs="Consolas"/>
                <w:color w:val="216F85"/>
                <w:sz w:val="16"/>
                <w:szCs w:val="16"/>
                <w:highlight w:val="white"/>
              </w:rPr>
              <w:t>UserOptions</w:t>
            </w:r>
            <w:proofErr w:type="spellEnd"/>
            <w:r w:rsidRPr="005C1590">
              <w:rPr>
                <w:rFonts w:ascii="Consolas" w:hAnsi="Consolas" w:cs="Consolas"/>
                <w:color w:val="000000"/>
                <w:sz w:val="16"/>
                <w:szCs w:val="16"/>
                <w:highlight w:val="white"/>
              </w:rPr>
              <w:t xml:space="preserve"> </w:t>
            </w:r>
            <w:proofErr w:type="spellStart"/>
            <w:r w:rsidRPr="005C1590">
              <w:rPr>
                <w:rFonts w:ascii="Consolas" w:hAnsi="Consolas" w:cs="Consolas"/>
                <w:color w:val="000000" w:themeColor="text1"/>
                <w:sz w:val="16"/>
                <w:szCs w:val="16"/>
                <w:highlight w:val="white"/>
              </w:rPr>
              <w:t>uoOptions</w:t>
            </w:r>
            <w:proofErr w:type="spellEnd"/>
            <w:r w:rsidRPr="00ED2BE6">
              <w:rPr>
                <w:rFonts w:ascii="Consolas" w:hAnsi="Consolas" w:cs="Consolas"/>
                <w:color w:val="000000" w:themeColor="text1"/>
                <w:sz w:val="16"/>
                <w:szCs w:val="16"/>
              </w:rPr>
              <w:t>)</w:t>
            </w:r>
          </w:p>
        </w:tc>
      </w:tr>
      <w:tr w:rsidR="005C1590" w:rsidTr="005C1590">
        <w:tc>
          <w:tcPr>
            <w:tcW w:w="714" w:type="dxa"/>
          </w:tcPr>
          <w:p w:rsidR="005C1590" w:rsidRDefault="005C1590" w:rsidP="005C1590">
            <w:r>
              <w:t>C++</w:t>
            </w:r>
          </w:p>
        </w:tc>
        <w:tc>
          <w:tcPr>
            <w:tcW w:w="8528" w:type="dxa"/>
          </w:tcPr>
          <w:p w:rsidR="005C1590" w:rsidRPr="00ED2BE6" w:rsidRDefault="005C1590" w:rsidP="005C1590">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ApplicationResult</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color w:val="000000" w:themeColor="text1"/>
                <w:sz w:val="16"/>
                <w:szCs w:val="16"/>
              </w:rPr>
              <w:t>I</w:t>
            </w:r>
            <w:r w:rsidR="0048104F">
              <w:rPr>
                <w:rFonts w:ascii="Consolas" w:hAnsi="Consolas" w:cs="Consolas"/>
                <w:color w:val="000000" w:themeColor="text1"/>
                <w:sz w:val="16"/>
                <w:szCs w:val="16"/>
              </w:rPr>
              <w:t>GFN</w:t>
            </w:r>
            <w:r>
              <w:rPr>
                <w:rFonts w:ascii="Consolas" w:hAnsi="Consolas" w:cs="Consolas"/>
                <w:color w:val="000000" w:themeColor="text1"/>
                <w:sz w:val="16"/>
                <w:szCs w:val="16"/>
              </w:rPr>
              <w:t>Application</w:t>
            </w:r>
            <w:proofErr w:type="spellEnd"/>
            <w:r>
              <w:rPr>
                <w:rFonts w:ascii="Consolas" w:hAnsi="Consolas" w:cs="Consolas"/>
                <w:b/>
                <w:color w:val="000000" w:themeColor="text1"/>
                <w:sz w:val="16"/>
                <w:szCs w:val="16"/>
              </w:rPr>
              <w:t>::</w:t>
            </w:r>
            <w:proofErr w:type="spellStart"/>
            <w:r>
              <w:rPr>
                <w:rFonts w:ascii="Consolas" w:hAnsi="Consolas" w:cs="Consolas"/>
                <w:b/>
                <w:color w:val="000000" w:themeColor="text1"/>
                <w:sz w:val="16"/>
                <w:szCs w:val="16"/>
              </w:rPr>
              <w:t>LockUserOptions</w:t>
            </w:r>
            <w:proofErr w:type="spellEnd"/>
            <w:r w:rsidRPr="00ED2BE6">
              <w:rPr>
                <w:rFonts w:ascii="Consolas" w:hAnsi="Consolas" w:cs="Consolas"/>
                <w:color w:val="000000" w:themeColor="text1"/>
                <w:sz w:val="16"/>
                <w:szCs w:val="16"/>
              </w:rPr>
              <w:t>(</w:t>
            </w:r>
            <w:proofErr w:type="spellStart"/>
            <w:r w:rsidRPr="005C1590">
              <w:rPr>
                <w:rFonts w:ascii="Consolas" w:hAnsi="Consolas" w:cs="Consolas"/>
                <w:color w:val="216F85"/>
                <w:sz w:val="16"/>
                <w:szCs w:val="16"/>
                <w:highlight w:val="white"/>
              </w:rPr>
              <w:t>UserOptions</w:t>
            </w:r>
            <w:proofErr w:type="spellEnd"/>
            <w:r w:rsidRPr="005C1590">
              <w:rPr>
                <w:rFonts w:ascii="Consolas" w:hAnsi="Consolas" w:cs="Consolas"/>
                <w:color w:val="000000"/>
                <w:sz w:val="16"/>
                <w:szCs w:val="16"/>
                <w:highlight w:val="white"/>
              </w:rPr>
              <w:t xml:space="preserve"> </w:t>
            </w:r>
            <w:proofErr w:type="spellStart"/>
            <w:r w:rsidRPr="005C1590">
              <w:rPr>
                <w:rFonts w:ascii="Consolas" w:hAnsi="Consolas" w:cs="Consolas"/>
                <w:color w:val="000000" w:themeColor="text1"/>
                <w:sz w:val="16"/>
                <w:szCs w:val="16"/>
                <w:highlight w:val="white"/>
              </w:rPr>
              <w:t>uoOptions</w:t>
            </w:r>
            <w:proofErr w:type="spellEnd"/>
            <w:r w:rsidRPr="00ED2BE6">
              <w:rPr>
                <w:rFonts w:ascii="Consolas" w:hAnsi="Consolas" w:cs="Consolas"/>
                <w:color w:val="000000" w:themeColor="text1"/>
                <w:sz w:val="16"/>
                <w:szCs w:val="16"/>
              </w:rPr>
              <w:t>)</w:t>
            </w:r>
          </w:p>
        </w:tc>
      </w:tr>
    </w:tbl>
    <w:p w:rsidR="005C1590" w:rsidRDefault="005C1590" w:rsidP="005C1590">
      <w:pPr>
        <w:pStyle w:val="NoSpacing"/>
        <w:rPr>
          <w:b/>
        </w:rPr>
      </w:pPr>
    </w:p>
    <w:p w:rsidR="005C1590" w:rsidRDefault="005C1590" w:rsidP="005C1590">
      <w:pPr>
        <w:autoSpaceDE w:val="0"/>
        <w:autoSpaceDN w:val="0"/>
        <w:adjustRightInd w:val="0"/>
        <w:spacing w:after="0" w:line="240" w:lineRule="auto"/>
        <w:rPr>
          <w:b/>
        </w:rPr>
      </w:pPr>
      <w:r w:rsidRPr="00085200">
        <w:rPr>
          <w:b/>
        </w:rPr>
        <w:t>Description</w:t>
      </w:r>
    </w:p>
    <w:p w:rsidR="005C1590" w:rsidRDefault="005C1590" w:rsidP="005C1590">
      <w:pPr>
        <w:spacing w:after="104" w:line="270" w:lineRule="auto"/>
        <w:ind w:left="720" w:right="10"/>
      </w:pPr>
      <w:r>
        <w:t xml:space="preserve">Should disable certain user option menus in the application, such as </w:t>
      </w:r>
      <w:r w:rsidR="00EB09FB">
        <w:t>graphics options, screen resolution changes and windowed/</w:t>
      </w:r>
      <w:proofErr w:type="spellStart"/>
      <w:r w:rsidR="00EB09FB">
        <w:t>fullscreen</w:t>
      </w:r>
      <w:proofErr w:type="spellEnd"/>
      <w:r w:rsidR="00EB09FB">
        <w:t xml:space="preserve"> mode.</w:t>
      </w:r>
      <w:r>
        <w:t xml:space="preserve"> </w:t>
      </w:r>
    </w:p>
    <w:p w:rsidR="005C1590" w:rsidRDefault="005C1590" w:rsidP="005C1590">
      <w:pPr>
        <w:autoSpaceDE w:val="0"/>
        <w:autoSpaceDN w:val="0"/>
        <w:adjustRightInd w:val="0"/>
        <w:spacing w:after="0" w:line="240" w:lineRule="auto"/>
        <w:rPr>
          <w:b/>
        </w:rPr>
      </w:pPr>
      <w:r>
        <w:rPr>
          <w:b/>
        </w:rPr>
        <w:t>Usage</w:t>
      </w:r>
    </w:p>
    <w:p w:rsidR="005C1590" w:rsidRDefault="0048104F" w:rsidP="005C1590">
      <w:pPr>
        <w:autoSpaceDE w:val="0"/>
        <w:autoSpaceDN w:val="0"/>
        <w:adjustRightInd w:val="0"/>
        <w:spacing w:after="120" w:line="240" w:lineRule="auto"/>
        <w:ind w:left="720"/>
      </w:pPr>
      <w:r>
        <w:t>GFN</w:t>
      </w:r>
      <w:r w:rsidR="00EB09FB">
        <w:t xml:space="preserve"> will call this method shortly after being initialized in order to inform the application which user options should be disabled. Alternatively, application developers can use calls to </w:t>
      </w:r>
      <w:proofErr w:type="spellStart"/>
      <w:r w:rsidR="00EB09FB">
        <w:t>Is</w:t>
      </w:r>
      <w:r>
        <w:t>GFN</w:t>
      </w:r>
      <w:r w:rsidR="00EB09FB">
        <w:t>Enabled</w:t>
      </w:r>
      <w:proofErr w:type="spellEnd"/>
      <w:r w:rsidR="00EB09FB">
        <w:t xml:space="preserve"> at the appropriate locations in order to disable these options themselves.</w:t>
      </w:r>
    </w:p>
    <w:p w:rsidR="00EB09FB" w:rsidRPr="00085200" w:rsidRDefault="00EB09FB" w:rsidP="00EB09FB">
      <w:pPr>
        <w:autoSpaceDE w:val="0"/>
        <w:autoSpaceDN w:val="0"/>
        <w:adjustRightInd w:val="0"/>
        <w:spacing w:after="0" w:line="240" w:lineRule="auto"/>
        <w:rPr>
          <w:b/>
        </w:rPr>
      </w:pPr>
      <w:r w:rsidRPr="00085200">
        <w:rPr>
          <w:b/>
        </w:rPr>
        <w:t>Parameters</w:t>
      </w:r>
    </w:p>
    <w:p w:rsidR="00EB09FB" w:rsidRPr="005958EC" w:rsidRDefault="00EB09FB" w:rsidP="00EB09FB">
      <w:pPr>
        <w:autoSpaceDE w:val="0"/>
        <w:autoSpaceDN w:val="0"/>
        <w:adjustRightInd w:val="0"/>
        <w:spacing w:after="120" w:line="240" w:lineRule="auto"/>
        <w:ind w:left="720"/>
      </w:pPr>
      <w:proofErr w:type="spellStart"/>
      <w:proofErr w:type="gramStart"/>
      <w:r>
        <w:rPr>
          <w:rFonts w:ascii="Consolas" w:hAnsi="Consolas" w:cs="Consolas"/>
          <w:color w:val="000000" w:themeColor="text1"/>
        </w:rPr>
        <w:t>uoOptions</w:t>
      </w:r>
      <w:proofErr w:type="spellEnd"/>
      <w:proofErr w:type="gramEnd"/>
      <w:r>
        <w:t>:</w:t>
      </w:r>
      <w:r>
        <w:tab/>
      </w:r>
      <w:r w:rsidRPr="005958EC">
        <w:t>Set of flags representing the types of options to disable</w:t>
      </w:r>
    </w:p>
    <w:p w:rsidR="00EB09FB" w:rsidRPr="005958EC" w:rsidRDefault="00EB09FB" w:rsidP="00EB09FB">
      <w:pPr>
        <w:autoSpaceDE w:val="0"/>
        <w:autoSpaceDN w:val="0"/>
        <w:adjustRightInd w:val="0"/>
        <w:spacing w:after="120" w:line="240" w:lineRule="auto"/>
        <w:ind w:left="720"/>
      </w:pPr>
      <w:r w:rsidRPr="005958EC">
        <w:rPr>
          <w:rFonts w:cs="Consolas"/>
          <w:color w:val="000000" w:themeColor="text1"/>
        </w:rPr>
        <w:t>At present only a single option flag has been specified</w:t>
      </w:r>
      <w:r w:rsidRPr="005958EC">
        <w:t>:</w:t>
      </w:r>
    </w:p>
    <w:p w:rsidR="00EB09FB" w:rsidRDefault="00EB09FB" w:rsidP="00EB09FB">
      <w:pPr>
        <w:autoSpaceDE w:val="0"/>
        <w:autoSpaceDN w:val="0"/>
        <w:adjustRightInd w:val="0"/>
        <w:spacing w:after="120" w:line="240" w:lineRule="auto"/>
        <w:ind w:left="720"/>
        <w:rPr>
          <w:rFonts w:ascii="Consolas" w:hAnsi="Consolas" w:cs="Consolas"/>
          <w:color w:val="6F008A"/>
          <w:sz w:val="19"/>
          <w:szCs w:val="19"/>
        </w:rPr>
      </w:pPr>
      <w:proofErr w:type="spellStart"/>
      <w:proofErr w:type="gramStart"/>
      <w:r w:rsidRPr="00EB09FB">
        <w:rPr>
          <w:rFonts w:ascii="Consolas" w:hAnsi="Consolas" w:cs="Consolas"/>
          <w:color w:val="6F008A"/>
          <w:highlight w:val="white"/>
        </w:rPr>
        <w:t>uoGraphicsSettings</w:t>
      </w:r>
      <w:proofErr w:type="spellEnd"/>
      <w:proofErr w:type="gramEnd"/>
      <w:r>
        <w:rPr>
          <w:rFonts w:ascii="Consolas" w:hAnsi="Consolas" w:cs="Consolas"/>
          <w:color w:val="6F008A"/>
        </w:rPr>
        <w:t xml:space="preserve">: </w:t>
      </w:r>
      <w:r w:rsidRPr="005958EC">
        <w:rPr>
          <w:rFonts w:cs="Consolas"/>
          <w:color w:val="000000" w:themeColor="text1"/>
        </w:rPr>
        <w:t>Disable all optional graphics settings, including screen resolution, windowed mode and graphics quality options.</w:t>
      </w:r>
    </w:p>
    <w:p w:rsidR="005C1590" w:rsidRPr="00085200" w:rsidRDefault="005C1590" w:rsidP="005C1590">
      <w:pPr>
        <w:autoSpaceDE w:val="0"/>
        <w:autoSpaceDN w:val="0"/>
        <w:adjustRightInd w:val="0"/>
        <w:spacing w:after="0" w:line="240" w:lineRule="auto"/>
        <w:rPr>
          <w:b/>
        </w:rPr>
      </w:pPr>
      <w:r>
        <w:rPr>
          <w:b/>
        </w:rPr>
        <w:t>Return value</w:t>
      </w:r>
    </w:p>
    <w:p w:rsidR="005C1590" w:rsidRPr="005C1590" w:rsidRDefault="005C1590" w:rsidP="005C1590">
      <w:pPr>
        <w:autoSpaceDE w:val="0"/>
        <w:autoSpaceDN w:val="0"/>
        <w:adjustRightInd w:val="0"/>
        <w:spacing w:after="0" w:line="240" w:lineRule="auto"/>
      </w:pPr>
      <w:r>
        <w:tab/>
      </w:r>
      <w:proofErr w:type="spellStart"/>
      <w:proofErr w:type="gramStart"/>
      <w:r w:rsidRPr="005C1590">
        <w:rPr>
          <w:rFonts w:ascii="Consolas" w:hAnsi="Consolas" w:cs="Consolas"/>
          <w:color w:val="6F008A"/>
          <w:highlight w:val="white"/>
        </w:rPr>
        <w:t>arNotImplemented</w:t>
      </w:r>
      <w:proofErr w:type="spellEnd"/>
      <w:proofErr w:type="gramEnd"/>
      <w:r w:rsidRPr="005C1590">
        <w:t>: Method not implemented for this application</w:t>
      </w:r>
    </w:p>
    <w:p w:rsidR="005C1590" w:rsidRPr="005C1590" w:rsidRDefault="005C1590" w:rsidP="005C1590">
      <w:pPr>
        <w:autoSpaceDE w:val="0"/>
        <w:autoSpaceDN w:val="0"/>
        <w:adjustRightInd w:val="0"/>
        <w:spacing w:after="0" w:line="240" w:lineRule="auto"/>
      </w:pPr>
      <w:r w:rsidRPr="005C1590">
        <w:tab/>
      </w:r>
      <w:proofErr w:type="spellStart"/>
      <w:proofErr w:type="gramStart"/>
      <w:r w:rsidRPr="005C1590">
        <w:rPr>
          <w:rFonts w:ascii="Consolas" w:hAnsi="Consolas" w:cs="Consolas"/>
          <w:color w:val="6F008A"/>
          <w:highlight w:val="white"/>
        </w:rPr>
        <w:t>arSuccess</w:t>
      </w:r>
      <w:proofErr w:type="spellEnd"/>
      <w:proofErr w:type="gramEnd"/>
      <w:r w:rsidRPr="005C1590">
        <w:rPr>
          <w:rFonts w:ascii="Consolas" w:hAnsi="Consolas" w:cs="Consolas"/>
          <w:color w:val="6F008A"/>
        </w:rPr>
        <w:t>:</w:t>
      </w:r>
      <w:r w:rsidRPr="005C1590">
        <w:t xml:space="preserve"> Command accepted successfully</w:t>
      </w:r>
    </w:p>
    <w:p w:rsidR="00EB09FB" w:rsidRDefault="005C1590" w:rsidP="00EB09FB">
      <w:r w:rsidRPr="005C1590">
        <w:tab/>
      </w:r>
      <w:proofErr w:type="spellStart"/>
      <w:proofErr w:type="gramStart"/>
      <w:r w:rsidRPr="005C1590">
        <w:rPr>
          <w:rFonts w:ascii="Consolas" w:hAnsi="Consolas" w:cs="Consolas"/>
          <w:color w:val="6F008A"/>
          <w:highlight w:val="white"/>
        </w:rPr>
        <w:t>arFailure</w:t>
      </w:r>
      <w:proofErr w:type="spellEnd"/>
      <w:proofErr w:type="gramEnd"/>
      <w:r w:rsidRPr="005C1590">
        <w:rPr>
          <w:rFonts w:ascii="Consolas" w:hAnsi="Consolas" w:cs="Consolas"/>
          <w:color w:val="6F008A"/>
        </w:rPr>
        <w:t>:</w:t>
      </w:r>
      <w:r w:rsidRPr="005C1590">
        <w:t xml:space="preserve"> Command not possible at this time</w:t>
      </w:r>
      <w:r w:rsidR="00EB09FB" w:rsidRPr="00EB09FB">
        <w:t xml:space="preserve"> </w:t>
      </w:r>
    </w:p>
    <w:p w:rsidR="00EB09FB" w:rsidRDefault="00EB09FB" w:rsidP="00EB09FB"/>
    <w:p w:rsidR="00EB09FB" w:rsidRPr="00A25D9B" w:rsidRDefault="00EB09FB" w:rsidP="00EB09FB">
      <w:pPr>
        <w:pStyle w:val="Heading3"/>
      </w:pPr>
      <w:bookmarkStart w:id="149" w:name="_Toc459902858"/>
      <w:proofErr w:type="spellStart"/>
      <w:r>
        <w:t>SetLocale</w:t>
      </w:r>
      <w:bookmarkEnd w:id="149"/>
      <w:proofErr w:type="spellEnd"/>
    </w:p>
    <w:tbl>
      <w:tblPr>
        <w:tblStyle w:val="TableGrid"/>
        <w:tblW w:w="0" w:type="auto"/>
        <w:tblInd w:w="108" w:type="dxa"/>
        <w:tblLook w:val="04A0" w:firstRow="1" w:lastRow="0" w:firstColumn="1" w:lastColumn="0" w:noHBand="0" w:noVBand="1"/>
      </w:tblPr>
      <w:tblGrid>
        <w:gridCol w:w="714"/>
        <w:gridCol w:w="8528"/>
      </w:tblGrid>
      <w:tr w:rsidR="00EB09FB" w:rsidTr="008C5387">
        <w:tc>
          <w:tcPr>
            <w:tcW w:w="714" w:type="dxa"/>
          </w:tcPr>
          <w:p w:rsidR="00EB09FB" w:rsidRDefault="00EB09FB" w:rsidP="008C5387">
            <w:r>
              <w:t>C</w:t>
            </w:r>
          </w:p>
        </w:tc>
        <w:tc>
          <w:tcPr>
            <w:tcW w:w="8528" w:type="dxa"/>
          </w:tcPr>
          <w:p w:rsidR="00EB09FB" w:rsidRPr="00ED2BE6" w:rsidRDefault="00EB09FB" w:rsidP="00EB09FB">
            <w:pPr>
              <w:autoSpaceDE w:val="0"/>
              <w:autoSpaceDN w:val="0"/>
              <w:adjustRightInd w:val="0"/>
              <w:rPr>
                <w:rFonts w:ascii="Consolas" w:hAnsi="Consolas" w:cs="Consolas"/>
                <w:color w:val="000080"/>
                <w:sz w:val="19"/>
                <w:szCs w:val="19"/>
              </w:rPr>
            </w:pPr>
            <w:proofErr w:type="spellStart"/>
            <w:r>
              <w:rPr>
                <w:rFonts w:ascii="Consolas" w:hAnsi="Consolas" w:cs="Consolas"/>
                <w:color w:val="000000" w:themeColor="text1"/>
                <w:sz w:val="16"/>
                <w:szCs w:val="16"/>
              </w:rPr>
              <w:t>ApplicationResult</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b/>
                <w:color w:val="000000" w:themeColor="text1"/>
                <w:sz w:val="16"/>
                <w:szCs w:val="16"/>
              </w:rPr>
              <w:t>glSetLocale</w:t>
            </w:r>
            <w:proofErr w:type="spellEnd"/>
            <w:r w:rsidRPr="00ED2BE6">
              <w:rPr>
                <w:rFonts w:ascii="Consolas" w:hAnsi="Consolas" w:cs="Consolas"/>
                <w:color w:val="000000" w:themeColor="text1"/>
                <w:sz w:val="16"/>
                <w:szCs w:val="16"/>
              </w:rPr>
              <w:t>(</w:t>
            </w:r>
            <w:proofErr w:type="spellStart"/>
            <w:r w:rsidRPr="00EB09FB">
              <w:rPr>
                <w:rFonts w:ascii="Consolas" w:hAnsi="Consolas" w:cs="Consolas"/>
                <w:color w:val="0000FF"/>
                <w:sz w:val="16"/>
                <w:szCs w:val="16"/>
                <w:highlight w:val="white"/>
              </w:rPr>
              <w:t>const</w:t>
            </w:r>
            <w:proofErr w:type="spellEnd"/>
            <w:r w:rsidRPr="00EB09FB">
              <w:rPr>
                <w:rFonts w:ascii="Consolas" w:hAnsi="Consolas" w:cs="Consolas"/>
                <w:color w:val="000000"/>
                <w:sz w:val="16"/>
                <w:szCs w:val="16"/>
                <w:highlight w:val="white"/>
              </w:rPr>
              <w:t xml:space="preserve"> </w:t>
            </w:r>
            <w:r w:rsidRPr="00EB09FB">
              <w:rPr>
                <w:rFonts w:ascii="Consolas" w:hAnsi="Consolas" w:cs="Consolas"/>
                <w:color w:val="0000FF"/>
                <w:sz w:val="16"/>
                <w:szCs w:val="16"/>
                <w:highlight w:val="white"/>
              </w:rPr>
              <w:t>char</w:t>
            </w:r>
            <w:r w:rsidRPr="00EB09FB">
              <w:rPr>
                <w:rFonts w:ascii="Consolas" w:hAnsi="Consolas" w:cs="Consolas"/>
                <w:color w:val="000000"/>
                <w:sz w:val="16"/>
                <w:szCs w:val="16"/>
                <w:highlight w:val="white"/>
              </w:rPr>
              <w:t xml:space="preserve">* </w:t>
            </w:r>
            <w:proofErr w:type="spellStart"/>
            <w:r w:rsidRPr="00EB09FB">
              <w:rPr>
                <w:rFonts w:ascii="Consolas" w:hAnsi="Consolas" w:cs="Consolas"/>
                <w:color w:val="000000" w:themeColor="text1"/>
                <w:sz w:val="16"/>
                <w:szCs w:val="16"/>
                <w:highlight w:val="white"/>
              </w:rPr>
              <w:t>pchlanguageCode</w:t>
            </w:r>
            <w:proofErr w:type="spellEnd"/>
            <w:r w:rsidRPr="00ED2BE6">
              <w:rPr>
                <w:rFonts w:ascii="Consolas" w:hAnsi="Consolas" w:cs="Consolas"/>
                <w:color w:val="000000" w:themeColor="text1"/>
                <w:sz w:val="16"/>
                <w:szCs w:val="16"/>
              </w:rPr>
              <w:t>)</w:t>
            </w:r>
          </w:p>
        </w:tc>
      </w:tr>
      <w:tr w:rsidR="00EB09FB" w:rsidTr="008C5387">
        <w:tc>
          <w:tcPr>
            <w:tcW w:w="714" w:type="dxa"/>
          </w:tcPr>
          <w:p w:rsidR="00EB09FB" w:rsidRDefault="00EB09FB" w:rsidP="008C5387">
            <w:r>
              <w:t>C++</w:t>
            </w:r>
          </w:p>
        </w:tc>
        <w:tc>
          <w:tcPr>
            <w:tcW w:w="8528" w:type="dxa"/>
          </w:tcPr>
          <w:p w:rsidR="00EB09FB" w:rsidRPr="00ED2BE6" w:rsidRDefault="00EB09FB" w:rsidP="00EB09FB">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ApplicationResult</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color w:val="000000" w:themeColor="text1"/>
                <w:sz w:val="16"/>
                <w:szCs w:val="16"/>
              </w:rPr>
              <w:t>I</w:t>
            </w:r>
            <w:r w:rsidR="0048104F">
              <w:rPr>
                <w:rFonts w:ascii="Consolas" w:hAnsi="Consolas" w:cs="Consolas"/>
                <w:color w:val="000000" w:themeColor="text1"/>
                <w:sz w:val="16"/>
                <w:szCs w:val="16"/>
              </w:rPr>
              <w:t>GFN</w:t>
            </w:r>
            <w:r>
              <w:rPr>
                <w:rFonts w:ascii="Consolas" w:hAnsi="Consolas" w:cs="Consolas"/>
                <w:color w:val="000000" w:themeColor="text1"/>
                <w:sz w:val="16"/>
                <w:szCs w:val="16"/>
              </w:rPr>
              <w:t>Application</w:t>
            </w:r>
            <w:proofErr w:type="spellEnd"/>
            <w:r>
              <w:rPr>
                <w:rFonts w:ascii="Consolas" w:hAnsi="Consolas" w:cs="Consolas"/>
                <w:b/>
                <w:color w:val="000000" w:themeColor="text1"/>
                <w:sz w:val="16"/>
                <w:szCs w:val="16"/>
              </w:rPr>
              <w:t>::</w:t>
            </w:r>
            <w:proofErr w:type="spellStart"/>
            <w:r>
              <w:rPr>
                <w:rFonts w:ascii="Consolas" w:hAnsi="Consolas" w:cs="Consolas"/>
                <w:b/>
                <w:color w:val="000000" w:themeColor="text1"/>
                <w:sz w:val="16"/>
                <w:szCs w:val="16"/>
              </w:rPr>
              <w:t>SetLocale</w:t>
            </w:r>
            <w:proofErr w:type="spellEnd"/>
            <w:r w:rsidRPr="00ED2BE6">
              <w:rPr>
                <w:rFonts w:ascii="Consolas" w:hAnsi="Consolas" w:cs="Consolas"/>
                <w:color w:val="000000" w:themeColor="text1"/>
                <w:sz w:val="16"/>
                <w:szCs w:val="16"/>
              </w:rPr>
              <w:t>(</w:t>
            </w:r>
            <w:proofErr w:type="spellStart"/>
            <w:r w:rsidRPr="00EB09FB">
              <w:rPr>
                <w:rFonts w:ascii="Consolas" w:hAnsi="Consolas" w:cs="Consolas"/>
                <w:color w:val="0000FF"/>
                <w:sz w:val="16"/>
                <w:szCs w:val="16"/>
                <w:highlight w:val="white"/>
              </w:rPr>
              <w:t>const</w:t>
            </w:r>
            <w:proofErr w:type="spellEnd"/>
            <w:r w:rsidRPr="00EB09FB">
              <w:rPr>
                <w:rFonts w:ascii="Consolas" w:hAnsi="Consolas" w:cs="Consolas"/>
                <w:color w:val="000000"/>
                <w:sz w:val="16"/>
                <w:szCs w:val="16"/>
                <w:highlight w:val="white"/>
              </w:rPr>
              <w:t xml:space="preserve"> </w:t>
            </w:r>
            <w:r w:rsidRPr="00EB09FB">
              <w:rPr>
                <w:rFonts w:ascii="Consolas" w:hAnsi="Consolas" w:cs="Consolas"/>
                <w:color w:val="0000FF"/>
                <w:sz w:val="16"/>
                <w:szCs w:val="16"/>
                <w:highlight w:val="white"/>
              </w:rPr>
              <w:t>char</w:t>
            </w:r>
            <w:r w:rsidRPr="00EB09FB">
              <w:rPr>
                <w:rFonts w:ascii="Consolas" w:hAnsi="Consolas" w:cs="Consolas"/>
                <w:color w:val="000000"/>
                <w:sz w:val="16"/>
                <w:szCs w:val="16"/>
                <w:highlight w:val="white"/>
              </w:rPr>
              <w:t xml:space="preserve">* </w:t>
            </w:r>
            <w:proofErr w:type="spellStart"/>
            <w:r w:rsidRPr="00EB09FB">
              <w:rPr>
                <w:rFonts w:ascii="Consolas" w:hAnsi="Consolas" w:cs="Consolas"/>
                <w:color w:val="000000" w:themeColor="text1"/>
                <w:sz w:val="16"/>
                <w:szCs w:val="16"/>
                <w:highlight w:val="white"/>
              </w:rPr>
              <w:t>pchlanguageCode</w:t>
            </w:r>
            <w:proofErr w:type="spellEnd"/>
            <w:r w:rsidRPr="00ED2BE6">
              <w:rPr>
                <w:rFonts w:ascii="Consolas" w:hAnsi="Consolas" w:cs="Consolas"/>
                <w:color w:val="000000" w:themeColor="text1"/>
                <w:sz w:val="16"/>
                <w:szCs w:val="16"/>
              </w:rPr>
              <w:t>)</w:t>
            </w:r>
          </w:p>
        </w:tc>
      </w:tr>
    </w:tbl>
    <w:p w:rsidR="00EB09FB" w:rsidRDefault="00EB09FB" w:rsidP="00EB09FB">
      <w:pPr>
        <w:pStyle w:val="NoSpacing"/>
        <w:rPr>
          <w:b/>
        </w:rPr>
      </w:pPr>
    </w:p>
    <w:p w:rsidR="00EB09FB" w:rsidRDefault="00EB09FB" w:rsidP="00EB09FB">
      <w:pPr>
        <w:autoSpaceDE w:val="0"/>
        <w:autoSpaceDN w:val="0"/>
        <w:adjustRightInd w:val="0"/>
        <w:spacing w:after="0" w:line="240" w:lineRule="auto"/>
        <w:rPr>
          <w:b/>
        </w:rPr>
      </w:pPr>
      <w:r w:rsidRPr="00085200">
        <w:rPr>
          <w:b/>
        </w:rPr>
        <w:t>Description</w:t>
      </w:r>
    </w:p>
    <w:p w:rsidR="00EB09FB" w:rsidRDefault="00EB09FB" w:rsidP="00EB09FB">
      <w:pPr>
        <w:spacing w:after="104" w:line="270" w:lineRule="auto"/>
        <w:ind w:left="720" w:right="10"/>
      </w:pPr>
      <w:r>
        <w:t xml:space="preserve">Should set application’s localization settings to those provided by </w:t>
      </w:r>
      <w:r w:rsidR="0048104F">
        <w:t>GFN</w:t>
      </w:r>
      <w:r>
        <w:t>.</w:t>
      </w:r>
    </w:p>
    <w:p w:rsidR="00EB09FB" w:rsidRDefault="00EB09FB" w:rsidP="00EB09FB">
      <w:pPr>
        <w:spacing w:after="104" w:line="270" w:lineRule="auto"/>
        <w:ind w:left="720" w:right="10"/>
      </w:pPr>
      <w:r>
        <w:t xml:space="preserve">Since </w:t>
      </w:r>
      <w:r w:rsidR="0048104F">
        <w:t>GFN</w:t>
      </w:r>
      <w:r>
        <w:t xml:space="preserve"> does not perform language specific installs for every language an application supports or have separate </w:t>
      </w:r>
      <w:r w:rsidR="00DB133B">
        <w:t xml:space="preserve">game seat virtual machine </w:t>
      </w:r>
      <w:r>
        <w:t>for each language, it is necessary to set the application locale to the user’s locale dynamically.</w:t>
      </w:r>
    </w:p>
    <w:p w:rsidR="00EB09FB" w:rsidRDefault="00EB09FB" w:rsidP="00EB09FB">
      <w:pPr>
        <w:spacing w:after="104" w:line="270" w:lineRule="auto"/>
        <w:ind w:left="720" w:right="10"/>
      </w:pPr>
      <w:r>
        <w:t>In order to properly imple</w:t>
      </w:r>
      <w:r w:rsidR="00DE1BE8">
        <w:t xml:space="preserve">ment </w:t>
      </w:r>
      <w:r>
        <w:t>this feature applications must be able to switch locales at runtime without restarting the application.</w:t>
      </w:r>
    </w:p>
    <w:p w:rsidR="00EB09FB" w:rsidRDefault="00EB09FB" w:rsidP="00EB09FB">
      <w:pPr>
        <w:autoSpaceDE w:val="0"/>
        <w:autoSpaceDN w:val="0"/>
        <w:adjustRightInd w:val="0"/>
        <w:spacing w:after="0" w:line="240" w:lineRule="auto"/>
        <w:rPr>
          <w:b/>
        </w:rPr>
      </w:pPr>
      <w:r>
        <w:rPr>
          <w:b/>
        </w:rPr>
        <w:t>Usage</w:t>
      </w:r>
    </w:p>
    <w:p w:rsidR="00EB09FB" w:rsidRDefault="0048104F" w:rsidP="00EB09FB">
      <w:pPr>
        <w:autoSpaceDE w:val="0"/>
        <w:autoSpaceDN w:val="0"/>
        <w:adjustRightInd w:val="0"/>
        <w:spacing w:after="120" w:line="240" w:lineRule="auto"/>
        <w:ind w:left="720"/>
      </w:pPr>
      <w:r>
        <w:t>GFN</w:t>
      </w:r>
      <w:r w:rsidR="00EB09FB">
        <w:t xml:space="preserve"> will call this method shortly after being initialized in order to set the application’s locale to that requested by the user. If the requested locale is not supported, the application should return </w:t>
      </w:r>
      <w:proofErr w:type="spellStart"/>
      <w:r w:rsidR="00EB09FB">
        <w:t>arFailure</w:t>
      </w:r>
      <w:proofErr w:type="spellEnd"/>
      <w:r w:rsidR="00EB09FB">
        <w:t xml:space="preserve"> and use “en-US” as a default.</w:t>
      </w:r>
    </w:p>
    <w:p w:rsidR="005958EC" w:rsidRPr="00085200" w:rsidRDefault="005958EC" w:rsidP="005958EC">
      <w:pPr>
        <w:autoSpaceDE w:val="0"/>
        <w:autoSpaceDN w:val="0"/>
        <w:adjustRightInd w:val="0"/>
        <w:spacing w:after="0" w:line="240" w:lineRule="auto"/>
        <w:rPr>
          <w:b/>
        </w:rPr>
      </w:pPr>
      <w:r w:rsidRPr="00085200">
        <w:rPr>
          <w:b/>
        </w:rPr>
        <w:t>Parameters</w:t>
      </w:r>
    </w:p>
    <w:p w:rsidR="005958EC" w:rsidRDefault="005958EC" w:rsidP="005958EC">
      <w:pPr>
        <w:autoSpaceDE w:val="0"/>
        <w:autoSpaceDN w:val="0"/>
        <w:adjustRightInd w:val="0"/>
        <w:spacing w:after="120" w:line="240" w:lineRule="auto"/>
        <w:ind w:left="720"/>
        <w:rPr>
          <w:rFonts w:ascii="Consolas" w:hAnsi="Consolas" w:cs="Consolas"/>
          <w:color w:val="6F008A"/>
          <w:sz w:val="19"/>
          <w:szCs w:val="19"/>
        </w:rPr>
      </w:pPr>
      <w:proofErr w:type="spellStart"/>
      <w:proofErr w:type="gramStart"/>
      <w:r>
        <w:rPr>
          <w:rFonts w:ascii="Consolas" w:hAnsi="Consolas" w:cs="Consolas"/>
          <w:color w:val="000000" w:themeColor="text1"/>
        </w:rPr>
        <w:t>pchLanguageCode</w:t>
      </w:r>
      <w:proofErr w:type="spellEnd"/>
      <w:proofErr w:type="gramEnd"/>
      <w:r>
        <w:t>:</w:t>
      </w:r>
      <w:r>
        <w:tab/>
        <w:t xml:space="preserve">Code following </w:t>
      </w:r>
      <w:hyperlink r:id="rId7">
        <w:r>
          <w:rPr>
            <w:color w:val="026AD9"/>
          </w:rPr>
          <w:t>ISO 639-1</w:t>
        </w:r>
      </w:hyperlink>
      <w:r>
        <w:t xml:space="preserve"> and </w:t>
      </w:r>
      <w:hyperlink r:id="rId8">
        <w:r>
          <w:rPr>
            <w:color w:val="026AD9"/>
          </w:rPr>
          <w:t>ISO 3166-1</w:t>
        </w:r>
      </w:hyperlink>
      <w:r>
        <w:t xml:space="preserve"> standards (i.e. 'en-US')</w:t>
      </w:r>
    </w:p>
    <w:p w:rsidR="00EB09FB" w:rsidRPr="00085200" w:rsidRDefault="00EB09FB" w:rsidP="00EB09FB">
      <w:pPr>
        <w:autoSpaceDE w:val="0"/>
        <w:autoSpaceDN w:val="0"/>
        <w:adjustRightInd w:val="0"/>
        <w:spacing w:after="0" w:line="240" w:lineRule="auto"/>
        <w:rPr>
          <w:b/>
        </w:rPr>
      </w:pPr>
      <w:r>
        <w:rPr>
          <w:b/>
        </w:rPr>
        <w:t>Return value</w:t>
      </w:r>
    </w:p>
    <w:p w:rsidR="00EB09FB" w:rsidRPr="005C1590" w:rsidRDefault="00EB09FB" w:rsidP="00EB09FB">
      <w:pPr>
        <w:autoSpaceDE w:val="0"/>
        <w:autoSpaceDN w:val="0"/>
        <w:adjustRightInd w:val="0"/>
        <w:spacing w:after="0" w:line="240" w:lineRule="auto"/>
      </w:pPr>
      <w:r>
        <w:tab/>
      </w:r>
      <w:proofErr w:type="spellStart"/>
      <w:proofErr w:type="gramStart"/>
      <w:r w:rsidRPr="005C1590">
        <w:rPr>
          <w:rFonts w:ascii="Consolas" w:hAnsi="Consolas" w:cs="Consolas"/>
          <w:color w:val="6F008A"/>
          <w:highlight w:val="white"/>
        </w:rPr>
        <w:t>arNotImplemented</w:t>
      </w:r>
      <w:proofErr w:type="spellEnd"/>
      <w:proofErr w:type="gramEnd"/>
      <w:r w:rsidRPr="005C1590">
        <w:t>: Method not implemented for this application</w:t>
      </w:r>
    </w:p>
    <w:p w:rsidR="00EB09FB" w:rsidRPr="005C1590" w:rsidRDefault="00EB09FB" w:rsidP="00EB09FB">
      <w:pPr>
        <w:autoSpaceDE w:val="0"/>
        <w:autoSpaceDN w:val="0"/>
        <w:adjustRightInd w:val="0"/>
        <w:spacing w:after="0" w:line="240" w:lineRule="auto"/>
      </w:pPr>
      <w:r w:rsidRPr="005C1590">
        <w:tab/>
      </w:r>
      <w:proofErr w:type="spellStart"/>
      <w:proofErr w:type="gramStart"/>
      <w:r w:rsidRPr="005C1590">
        <w:rPr>
          <w:rFonts w:ascii="Consolas" w:hAnsi="Consolas" w:cs="Consolas"/>
          <w:color w:val="6F008A"/>
          <w:highlight w:val="white"/>
        </w:rPr>
        <w:t>arSuccess</w:t>
      </w:r>
      <w:proofErr w:type="spellEnd"/>
      <w:proofErr w:type="gramEnd"/>
      <w:r w:rsidRPr="005C1590">
        <w:rPr>
          <w:rFonts w:ascii="Consolas" w:hAnsi="Consolas" w:cs="Consolas"/>
          <w:color w:val="6F008A"/>
        </w:rPr>
        <w:t>:</w:t>
      </w:r>
      <w:r w:rsidRPr="005C1590">
        <w:t xml:space="preserve"> Command accepted successfully</w:t>
      </w:r>
    </w:p>
    <w:p w:rsidR="00EB09FB" w:rsidRDefault="00EB09FB" w:rsidP="00EB09FB">
      <w:pPr>
        <w:autoSpaceDE w:val="0"/>
        <w:autoSpaceDN w:val="0"/>
        <w:adjustRightInd w:val="0"/>
        <w:spacing w:after="0" w:line="240" w:lineRule="auto"/>
      </w:pPr>
      <w:r w:rsidRPr="005C1590">
        <w:tab/>
      </w:r>
      <w:proofErr w:type="spellStart"/>
      <w:proofErr w:type="gramStart"/>
      <w:r w:rsidRPr="005C1590">
        <w:rPr>
          <w:rFonts w:ascii="Consolas" w:hAnsi="Consolas" w:cs="Consolas"/>
          <w:color w:val="6F008A"/>
          <w:highlight w:val="white"/>
        </w:rPr>
        <w:t>arFailure</w:t>
      </w:r>
      <w:proofErr w:type="spellEnd"/>
      <w:proofErr w:type="gramEnd"/>
      <w:r w:rsidRPr="005C1590">
        <w:rPr>
          <w:rFonts w:ascii="Consolas" w:hAnsi="Consolas" w:cs="Consolas"/>
          <w:color w:val="6F008A"/>
        </w:rPr>
        <w:t>:</w:t>
      </w:r>
      <w:r w:rsidRPr="005C1590">
        <w:t xml:space="preserve"> Command not possible at this time</w:t>
      </w:r>
    </w:p>
    <w:p w:rsidR="005C1590" w:rsidRDefault="005C1590" w:rsidP="005C1590">
      <w:pPr>
        <w:autoSpaceDE w:val="0"/>
        <w:autoSpaceDN w:val="0"/>
        <w:adjustRightInd w:val="0"/>
        <w:spacing w:after="0" w:line="240" w:lineRule="auto"/>
      </w:pPr>
    </w:p>
    <w:p w:rsidR="0036530D" w:rsidRDefault="0036530D" w:rsidP="00085200">
      <w:pPr>
        <w:autoSpaceDE w:val="0"/>
        <w:autoSpaceDN w:val="0"/>
        <w:adjustRightInd w:val="0"/>
        <w:spacing w:after="0" w:line="240" w:lineRule="auto"/>
      </w:pPr>
    </w:p>
    <w:p w:rsidR="005958EC" w:rsidRPr="00A25D9B" w:rsidRDefault="005958EC" w:rsidP="005958EC">
      <w:pPr>
        <w:pStyle w:val="Heading3"/>
      </w:pPr>
      <w:bookmarkStart w:id="150" w:name="_Toc459902859"/>
      <w:proofErr w:type="spellStart"/>
      <w:r>
        <w:t>IsUpdateRequired</w:t>
      </w:r>
      <w:bookmarkEnd w:id="150"/>
      <w:proofErr w:type="spellEnd"/>
    </w:p>
    <w:tbl>
      <w:tblPr>
        <w:tblStyle w:val="TableGrid"/>
        <w:tblW w:w="0" w:type="auto"/>
        <w:tblInd w:w="108" w:type="dxa"/>
        <w:tblLook w:val="04A0" w:firstRow="1" w:lastRow="0" w:firstColumn="1" w:lastColumn="0" w:noHBand="0" w:noVBand="1"/>
      </w:tblPr>
      <w:tblGrid>
        <w:gridCol w:w="714"/>
        <w:gridCol w:w="8528"/>
      </w:tblGrid>
      <w:tr w:rsidR="005958EC" w:rsidTr="008C5387">
        <w:tc>
          <w:tcPr>
            <w:tcW w:w="714" w:type="dxa"/>
          </w:tcPr>
          <w:p w:rsidR="005958EC" w:rsidRDefault="005958EC" w:rsidP="008C5387">
            <w:r>
              <w:t>C</w:t>
            </w:r>
          </w:p>
        </w:tc>
        <w:tc>
          <w:tcPr>
            <w:tcW w:w="8528" w:type="dxa"/>
          </w:tcPr>
          <w:p w:rsidR="005958EC" w:rsidRPr="00ED2BE6" w:rsidRDefault="005958EC" w:rsidP="005958EC">
            <w:pPr>
              <w:autoSpaceDE w:val="0"/>
              <w:autoSpaceDN w:val="0"/>
              <w:adjustRightInd w:val="0"/>
              <w:rPr>
                <w:rFonts w:ascii="Consolas" w:hAnsi="Consolas" w:cs="Consolas"/>
                <w:color w:val="000080"/>
                <w:sz w:val="19"/>
                <w:szCs w:val="19"/>
              </w:rPr>
            </w:pPr>
            <w:proofErr w:type="spellStart"/>
            <w:r>
              <w:rPr>
                <w:rFonts w:ascii="Consolas" w:hAnsi="Consolas" w:cs="Consolas"/>
                <w:color w:val="000000" w:themeColor="text1"/>
                <w:sz w:val="16"/>
                <w:szCs w:val="16"/>
              </w:rPr>
              <w:t>ApplicationResult</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b/>
                <w:color w:val="000000" w:themeColor="text1"/>
                <w:sz w:val="16"/>
                <w:szCs w:val="16"/>
              </w:rPr>
              <w:t>glIsUpdateRequired</w:t>
            </w:r>
            <w:proofErr w:type="spellEnd"/>
            <w:r w:rsidRPr="00ED2BE6">
              <w:rPr>
                <w:rFonts w:ascii="Consolas" w:hAnsi="Consolas" w:cs="Consolas"/>
                <w:color w:val="000000" w:themeColor="text1"/>
                <w:sz w:val="16"/>
                <w:szCs w:val="16"/>
              </w:rPr>
              <w:t>(</w:t>
            </w:r>
            <w:proofErr w:type="spellStart"/>
            <w:r>
              <w:rPr>
                <w:rFonts w:ascii="Consolas" w:hAnsi="Consolas" w:cs="Consolas"/>
                <w:color w:val="0000FF"/>
                <w:sz w:val="16"/>
                <w:szCs w:val="16"/>
                <w:highlight w:val="white"/>
              </w:rPr>
              <w:t>bool</w:t>
            </w:r>
            <w:proofErr w:type="spellEnd"/>
            <w:r w:rsidRPr="00EB09FB">
              <w:rPr>
                <w:rFonts w:ascii="Consolas" w:hAnsi="Consolas" w:cs="Consolas"/>
                <w:color w:val="000000"/>
                <w:sz w:val="16"/>
                <w:szCs w:val="16"/>
                <w:highlight w:val="white"/>
              </w:rPr>
              <w:t xml:space="preserve">* </w:t>
            </w:r>
            <w:proofErr w:type="spellStart"/>
            <w:r w:rsidRPr="00EB09FB">
              <w:rPr>
                <w:rFonts w:ascii="Consolas" w:hAnsi="Consolas" w:cs="Consolas"/>
                <w:color w:val="000000" w:themeColor="text1"/>
                <w:sz w:val="16"/>
                <w:szCs w:val="16"/>
                <w:highlight w:val="white"/>
              </w:rPr>
              <w:t>p</w:t>
            </w:r>
            <w:r>
              <w:rPr>
                <w:rFonts w:ascii="Consolas" w:hAnsi="Consolas" w:cs="Consolas"/>
                <w:color w:val="000000" w:themeColor="text1"/>
                <w:sz w:val="16"/>
                <w:szCs w:val="16"/>
              </w:rPr>
              <w:t>bUpdate</w:t>
            </w:r>
            <w:proofErr w:type="spellEnd"/>
            <w:r w:rsidRPr="00ED2BE6">
              <w:rPr>
                <w:rFonts w:ascii="Consolas" w:hAnsi="Consolas" w:cs="Consolas"/>
                <w:color w:val="000000" w:themeColor="text1"/>
                <w:sz w:val="16"/>
                <w:szCs w:val="16"/>
              </w:rPr>
              <w:t>)</w:t>
            </w:r>
          </w:p>
        </w:tc>
      </w:tr>
      <w:tr w:rsidR="005958EC" w:rsidTr="008C5387">
        <w:tc>
          <w:tcPr>
            <w:tcW w:w="714" w:type="dxa"/>
          </w:tcPr>
          <w:p w:rsidR="005958EC" w:rsidRDefault="005958EC" w:rsidP="008C5387">
            <w:r>
              <w:t>C++</w:t>
            </w:r>
          </w:p>
        </w:tc>
        <w:tc>
          <w:tcPr>
            <w:tcW w:w="8528" w:type="dxa"/>
          </w:tcPr>
          <w:p w:rsidR="005958EC" w:rsidRPr="00ED2BE6" w:rsidRDefault="005958EC" w:rsidP="005958EC">
            <w:pPr>
              <w:autoSpaceDE w:val="0"/>
              <w:autoSpaceDN w:val="0"/>
              <w:adjustRightInd w:val="0"/>
              <w:rPr>
                <w:rFonts w:ascii="Consolas" w:hAnsi="Consolas" w:cs="Consolas"/>
                <w:color w:val="000000" w:themeColor="text1"/>
                <w:sz w:val="16"/>
                <w:szCs w:val="16"/>
              </w:rPr>
            </w:pPr>
            <w:proofErr w:type="spellStart"/>
            <w:r>
              <w:rPr>
                <w:rFonts w:ascii="Consolas" w:hAnsi="Consolas" w:cs="Consolas"/>
                <w:color w:val="000000" w:themeColor="text1"/>
                <w:sz w:val="16"/>
                <w:szCs w:val="16"/>
              </w:rPr>
              <w:t>ApplicationResult</w:t>
            </w:r>
            <w:proofErr w:type="spellEnd"/>
            <w:r w:rsidRPr="00ED2BE6">
              <w:rPr>
                <w:rFonts w:ascii="Consolas" w:hAnsi="Consolas" w:cs="Consolas"/>
                <w:color w:val="000000" w:themeColor="text1"/>
                <w:sz w:val="16"/>
                <w:szCs w:val="16"/>
              </w:rPr>
              <w:t xml:space="preserve"> </w:t>
            </w:r>
            <w:proofErr w:type="spellStart"/>
            <w:r>
              <w:rPr>
                <w:rFonts w:ascii="Consolas" w:hAnsi="Consolas" w:cs="Consolas"/>
                <w:color w:val="000000" w:themeColor="text1"/>
                <w:sz w:val="16"/>
                <w:szCs w:val="16"/>
              </w:rPr>
              <w:t>I</w:t>
            </w:r>
            <w:r w:rsidR="0048104F">
              <w:rPr>
                <w:rFonts w:ascii="Consolas" w:hAnsi="Consolas" w:cs="Consolas"/>
                <w:color w:val="000000" w:themeColor="text1"/>
                <w:sz w:val="16"/>
                <w:szCs w:val="16"/>
              </w:rPr>
              <w:t>GFN</w:t>
            </w:r>
            <w:r>
              <w:rPr>
                <w:rFonts w:ascii="Consolas" w:hAnsi="Consolas" w:cs="Consolas"/>
                <w:color w:val="000000" w:themeColor="text1"/>
                <w:sz w:val="16"/>
                <w:szCs w:val="16"/>
              </w:rPr>
              <w:t>Application</w:t>
            </w:r>
            <w:proofErr w:type="spellEnd"/>
            <w:r>
              <w:rPr>
                <w:rFonts w:ascii="Consolas" w:hAnsi="Consolas" w:cs="Consolas"/>
                <w:b/>
                <w:color w:val="000000" w:themeColor="text1"/>
                <w:sz w:val="16"/>
                <w:szCs w:val="16"/>
              </w:rPr>
              <w:t>::</w:t>
            </w:r>
            <w:proofErr w:type="spellStart"/>
            <w:r>
              <w:rPr>
                <w:rFonts w:ascii="Consolas" w:hAnsi="Consolas" w:cs="Consolas"/>
                <w:b/>
                <w:color w:val="000000" w:themeColor="text1"/>
                <w:sz w:val="16"/>
                <w:szCs w:val="16"/>
              </w:rPr>
              <w:t>IsUpdateRequired</w:t>
            </w:r>
            <w:proofErr w:type="spellEnd"/>
            <w:r w:rsidRPr="00ED2BE6">
              <w:rPr>
                <w:rFonts w:ascii="Consolas" w:hAnsi="Consolas" w:cs="Consolas"/>
                <w:color w:val="000000" w:themeColor="text1"/>
                <w:sz w:val="16"/>
                <w:szCs w:val="16"/>
              </w:rPr>
              <w:t>(</w:t>
            </w:r>
            <w:proofErr w:type="spellStart"/>
            <w:r>
              <w:rPr>
                <w:rFonts w:ascii="Consolas" w:hAnsi="Consolas" w:cs="Consolas"/>
                <w:color w:val="0000FF"/>
                <w:sz w:val="16"/>
                <w:szCs w:val="16"/>
                <w:highlight w:val="white"/>
              </w:rPr>
              <w:t>bool</w:t>
            </w:r>
            <w:proofErr w:type="spellEnd"/>
            <w:r w:rsidRPr="00EB09FB">
              <w:rPr>
                <w:rFonts w:ascii="Consolas" w:hAnsi="Consolas" w:cs="Consolas"/>
                <w:color w:val="000000"/>
                <w:sz w:val="16"/>
                <w:szCs w:val="16"/>
                <w:highlight w:val="white"/>
              </w:rPr>
              <w:t xml:space="preserve">* </w:t>
            </w:r>
            <w:proofErr w:type="spellStart"/>
            <w:r w:rsidRPr="00EB09FB">
              <w:rPr>
                <w:rFonts w:ascii="Consolas" w:hAnsi="Consolas" w:cs="Consolas"/>
                <w:color w:val="000000" w:themeColor="text1"/>
                <w:sz w:val="16"/>
                <w:szCs w:val="16"/>
                <w:highlight w:val="white"/>
              </w:rPr>
              <w:t>p</w:t>
            </w:r>
            <w:r>
              <w:rPr>
                <w:rFonts w:ascii="Consolas" w:hAnsi="Consolas" w:cs="Consolas"/>
                <w:color w:val="000000" w:themeColor="text1"/>
                <w:sz w:val="16"/>
                <w:szCs w:val="16"/>
              </w:rPr>
              <w:t>bUpdate</w:t>
            </w:r>
            <w:proofErr w:type="spellEnd"/>
            <w:r w:rsidRPr="00ED2BE6">
              <w:rPr>
                <w:rFonts w:ascii="Consolas" w:hAnsi="Consolas" w:cs="Consolas"/>
                <w:color w:val="000000" w:themeColor="text1"/>
                <w:sz w:val="16"/>
                <w:szCs w:val="16"/>
              </w:rPr>
              <w:t>)</w:t>
            </w:r>
          </w:p>
        </w:tc>
      </w:tr>
    </w:tbl>
    <w:p w:rsidR="005958EC" w:rsidRDefault="005958EC" w:rsidP="005958EC">
      <w:pPr>
        <w:pStyle w:val="NoSpacing"/>
        <w:rPr>
          <w:b/>
        </w:rPr>
      </w:pPr>
    </w:p>
    <w:p w:rsidR="005958EC" w:rsidRDefault="005958EC" w:rsidP="005958EC">
      <w:pPr>
        <w:autoSpaceDE w:val="0"/>
        <w:autoSpaceDN w:val="0"/>
        <w:adjustRightInd w:val="0"/>
        <w:spacing w:after="0" w:line="240" w:lineRule="auto"/>
        <w:rPr>
          <w:b/>
        </w:rPr>
      </w:pPr>
      <w:r w:rsidRPr="00085200">
        <w:rPr>
          <w:b/>
        </w:rPr>
        <w:t>Description</w:t>
      </w:r>
    </w:p>
    <w:p w:rsidR="005958EC" w:rsidRDefault="005958EC" w:rsidP="005958EC">
      <w:pPr>
        <w:spacing w:after="104" w:line="270" w:lineRule="auto"/>
        <w:ind w:left="720" w:right="10"/>
      </w:pPr>
      <w:r>
        <w:t>Determines if the application requires an update or patch in order to continue execution.</w:t>
      </w:r>
    </w:p>
    <w:p w:rsidR="005958EC" w:rsidRDefault="005958EC" w:rsidP="005958EC">
      <w:pPr>
        <w:spacing w:after="104" w:line="270" w:lineRule="auto"/>
        <w:ind w:left="720" w:right="10"/>
      </w:pPr>
      <w:r>
        <w:t xml:space="preserve">In most cases </w:t>
      </w:r>
      <w:r w:rsidR="0048104F">
        <w:t>G</w:t>
      </w:r>
      <w:r w:rsidR="003F35D7">
        <w:t>rid</w:t>
      </w:r>
      <w:r>
        <w:t xml:space="preserve"> will keep applications updated to the most recent version, but in cases where an application developer releases an update without provi</w:t>
      </w:r>
      <w:r w:rsidR="00BE13C2">
        <w:t>ding</w:t>
      </w:r>
      <w:r>
        <w:t xml:space="preserve"> this to NVIDIA, it’s possible that the application is temporarily out of date. Applications should not </w:t>
      </w:r>
      <w:proofErr w:type="spellStart"/>
      <w:r>
        <w:t>self patch</w:t>
      </w:r>
      <w:proofErr w:type="spellEnd"/>
      <w:r>
        <w:t xml:space="preserve"> in the </w:t>
      </w:r>
      <w:r w:rsidR="0048104F">
        <w:t>G</w:t>
      </w:r>
      <w:r w:rsidR="00E017DC">
        <w:t>rid</w:t>
      </w:r>
      <w:r>
        <w:t xml:space="preserve"> environment.</w:t>
      </w:r>
    </w:p>
    <w:p w:rsidR="005958EC" w:rsidRDefault="005958EC" w:rsidP="005958EC">
      <w:pPr>
        <w:spacing w:after="104" w:line="270" w:lineRule="auto"/>
        <w:ind w:left="720" w:right="10"/>
      </w:pPr>
      <w:r>
        <w:t>Note that this is querying if it is possible to run with the current executable, not whether the application is fully up to date. For example, if a game’s backend is backward compatible with slightly out of date clients, then this should return true rather than false.</w:t>
      </w:r>
    </w:p>
    <w:p w:rsidR="005958EC" w:rsidRDefault="005958EC" w:rsidP="005958EC">
      <w:pPr>
        <w:autoSpaceDE w:val="0"/>
        <w:autoSpaceDN w:val="0"/>
        <w:adjustRightInd w:val="0"/>
        <w:spacing w:after="0" w:line="240" w:lineRule="auto"/>
        <w:rPr>
          <w:b/>
        </w:rPr>
      </w:pPr>
      <w:r>
        <w:rPr>
          <w:b/>
        </w:rPr>
        <w:t>Usage</w:t>
      </w:r>
    </w:p>
    <w:p w:rsidR="005958EC" w:rsidRDefault="0048104F" w:rsidP="005958EC">
      <w:pPr>
        <w:autoSpaceDE w:val="0"/>
        <w:autoSpaceDN w:val="0"/>
        <w:adjustRightInd w:val="0"/>
        <w:spacing w:after="120" w:line="240" w:lineRule="auto"/>
        <w:ind w:left="720"/>
      </w:pPr>
      <w:r>
        <w:t>GFN</w:t>
      </w:r>
      <w:r w:rsidR="005958EC">
        <w:t xml:space="preserve"> will call this method shortly after being initialized in order to determine if the application is able to run with the current version.</w:t>
      </w:r>
    </w:p>
    <w:p w:rsidR="005958EC" w:rsidRPr="00085200" w:rsidRDefault="005958EC" w:rsidP="005958EC">
      <w:pPr>
        <w:autoSpaceDE w:val="0"/>
        <w:autoSpaceDN w:val="0"/>
        <w:adjustRightInd w:val="0"/>
        <w:spacing w:after="0" w:line="240" w:lineRule="auto"/>
        <w:rPr>
          <w:b/>
        </w:rPr>
      </w:pPr>
      <w:r w:rsidRPr="00085200">
        <w:rPr>
          <w:b/>
        </w:rPr>
        <w:lastRenderedPageBreak/>
        <w:t>Parameters</w:t>
      </w:r>
    </w:p>
    <w:p w:rsidR="005958EC" w:rsidRDefault="005958EC" w:rsidP="005958EC">
      <w:pPr>
        <w:autoSpaceDE w:val="0"/>
        <w:autoSpaceDN w:val="0"/>
        <w:adjustRightInd w:val="0"/>
        <w:spacing w:after="120" w:line="240" w:lineRule="auto"/>
        <w:ind w:left="720"/>
        <w:rPr>
          <w:rFonts w:ascii="Consolas" w:hAnsi="Consolas" w:cs="Consolas"/>
          <w:color w:val="6F008A"/>
          <w:sz w:val="19"/>
          <w:szCs w:val="19"/>
        </w:rPr>
      </w:pPr>
      <w:proofErr w:type="spellStart"/>
      <w:proofErr w:type="gramStart"/>
      <w:r>
        <w:rPr>
          <w:rFonts w:ascii="Consolas" w:hAnsi="Consolas" w:cs="Consolas"/>
          <w:color w:val="000000" w:themeColor="text1"/>
        </w:rPr>
        <w:t>pbUpdate</w:t>
      </w:r>
      <w:proofErr w:type="spellEnd"/>
      <w:proofErr w:type="gramEnd"/>
      <w:r>
        <w:t>:</w:t>
      </w:r>
      <w:r>
        <w:tab/>
        <w:t>Should be set to true by the application if the current version of the application is not able to run, false otherwise.</w:t>
      </w:r>
    </w:p>
    <w:p w:rsidR="005958EC" w:rsidRPr="00085200" w:rsidRDefault="005958EC" w:rsidP="005958EC">
      <w:pPr>
        <w:autoSpaceDE w:val="0"/>
        <w:autoSpaceDN w:val="0"/>
        <w:adjustRightInd w:val="0"/>
        <w:spacing w:after="0" w:line="240" w:lineRule="auto"/>
        <w:rPr>
          <w:b/>
        </w:rPr>
      </w:pPr>
      <w:r>
        <w:rPr>
          <w:b/>
        </w:rPr>
        <w:t>Return value</w:t>
      </w:r>
    </w:p>
    <w:p w:rsidR="005958EC" w:rsidRPr="005C1590" w:rsidRDefault="005958EC" w:rsidP="005958EC">
      <w:pPr>
        <w:autoSpaceDE w:val="0"/>
        <w:autoSpaceDN w:val="0"/>
        <w:adjustRightInd w:val="0"/>
        <w:spacing w:after="0" w:line="240" w:lineRule="auto"/>
      </w:pPr>
      <w:r>
        <w:tab/>
      </w:r>
      <w:proofErr w:type="spellStart"/>
      <w:proofErr w:type="gramStart"/>
      <w:r w:rsidRPr="005C1590">
        <w:rPr>
          <w:rFonts w:ascii="Consolas" w:hAnsi="Consolas" w:cs="Consolas"/>
          <w:color w:val="6F008A"/>
          <w:highlight w:val="white"/>
        </w:rPr>
        <w:t>arNotImplemented</w:t>
      </w:r>
      <w:proofErr w:type="spellEnd"/>
      <w:proofErr w:type="gramEnd"/>
      <w:r w:rsidRPr="005C1590">
        <w:t>: Method not implemented for this application</w:t>
      </w:r>
    </w:p>
    <w:p w:rsidR="005958EC" w:rsidRPr="005C1590" w:rsidRDefault="005958EC" w:rsidP="005958EC">
      <w:pPr>
        <w:autoSpaceDE w:val="0"/>
        <w:autoSpaceDN w:val="0"/>
        <w:adjustRightInd w:val="0"/>
        <w:spacing w:after="0" w:line="240" w:lineRule="auto"/>
      </w:pPr>
      <w:r w:rsidRPr="005C1590">
        <w:tab/>
      </w:r>
      <w:proofErr w:type="spellStart"/>
      <w:proofErr w:type="gramStart"/>
      <w:r w:rsidRPr="005C1590">
        <w:rPr>
          <w:rFonts w:ascii="Consolas" w:hAnsi="Consolas" w:cs="Consolas"/>
          <w:color w:val="6F008A"/>
          <w:highlight w:val="white"/>
        </w:rPr>
        <w:t>arSuccess</w:t>
      </w:r>
      <w:proofErr w:type="spellEnd"/>
      <w:proofErr w:type="gramEnd"/>
      <w:r w:rsidRPr="005C1590">
        <w:rPr>
          <w:rFonts w:ascii="Consolas" w:hAnsi="Consolas" w:cs="Consolas"/>
          <w:color w:val="6F008A"/>
        </w:rPr>
        <w:t>:</w:t>
      </w:r>
      <w:r w:rsidRPr="005C1590">
        <w:t xml:space="preserve"> Command accepted successfully</w:t>
      </w:r>
    </w:p>
    <w:p w:rsidR="005958EC" w:rsidRDefault="005958EC" w:rsidP="005958EC">
      <w:pPr>
        <w:autoSpaceDE w:val="0"/>
        <w:autoSpaceDN w:val="0"/>
        <w:adjustRightInd w:val="0"/>
        <w:spacing w:after="0" w:line="240" w:lineRule="auto"/>
      </w:pPr>
      <w:r w:rsidRPr="005C1590">
        <w:tab/>
      </w:r>
      <w:proofErr w:type="spellStart"/>
      <w:proofErr w:type="gramStart"/>
      <w:r w:rsidRPr="005C1590">
        <w:rPr>
          <w:rFonts w:ascii="Consolas" w:hAnsi="Consolas" w:cs="Consolas"/>
          <w:color w:val="6F008A"/>
          <w:highlight w:val="white"/>
        </w:rPr>
        <w:t>arFailure</w:t>
      </w:r>
      <w:proofErr w:type="spellEnd"/>
      <w:proofErr w:type="gramEnd"/>
      <w:r w:rsidRPr="005C1590">
        <w:rPr>
          <w:rFonts w:ascii="Consolas" w:hAnsi="Consolas" w:cs="Consolas"/>
          <w:color w:val="6F008A"/>
        </w:rPr>
        <w:t>:</w:t>
      </w:r>
      <w:r w:rsidRPr="005C1590">
        <w:t xml:space="preserve"> Command not possible at this time</w:t>
      </w:r>
    </w:p>
    <w:p w:rsidR="005958EC" w:rsidRDefault="005958EC" w:rsidP="00085200">
      <w:pPr>
        <w:autoSpaceDE w:val="0"/>
        <w:autoSpaceDN w:val="0"/>
        <w:adjustRightInd w:val="0"/>
        <w:spacing w:after="0" w:line="240" w:lineRule="auto"/>
      </w:pPr>
    </w:p>
    <w:p w:rsidR="00DB133B" w:rsidRDefault="00DB133B">
      <w:pPr>
        <w:rPr>
          <w:rFonts w:asciiTheme="majorHAnsi" w:eastAsiaTheme="majorEastAsia" w:hAnsiTheme="majorHAnsi" w:cstheme="majorBidi"/>
          <w:b/>
          <w:bCs/>
          <w:color w:val="0070C0"/>
          <w:sz w:val="26"/>
          <w:szCs w:val="26"/>
        </w:rPr>
      </w:pPr>
      <w:r>
        <w:rPr>
          <w:color w:val="0070C0"/>
        </w:rPr>
        <w:br w:type="page"/>
      </w:r>
    </w:p>
    <w:p w:rsidR="00DB133B" w:rsidRDefault="00DB133B" w:rsidP="00DB133B">
      <w:pPr>
        <w:pStyle w:val="Heading1"/>
      </w:pPr>
      <w:bookmarkStart w:id="151" w:name="_Toc459902860"/>
      <w:r w:rsidRPr="0017366A">
        <w:lastRenderedPageBreak/>
        <w:t>Architecture</w:t>
      </w:r>
      <w:bookmarkEnd w:id="151"/>
    </w:p>
    <w:p w:rsidR="00DB133B" w:rsidRPr="00BF6A3C" w:rsidRDefault="00DB133B" w:rsidP="00BF6A3C">
      <w:r w:rsidRPr="00BF6A3C">
        <w:t xml:space="preserve">The </w:t>
      </w:r>
      <w:r w:rsidR="0048104F">
        <w:t>GFN</w:t>
      </w:r>
      <w:r w:rsidRPr="00BF6A3C">
        <w:t xml:space="preserve"> Link SDK provides a very thin static C/C++ library that is linked to the game/application.</w:t>
      </w:r>
    </w:p>
    <w:p w:rsidR="00DB133B" w:rsidRPr="00BF6A3C" w:rsidRDefault="00DB133B" w:rsidP="00BF6A3C">
      <w:r w:rsidRPr="00BF6A3C">
        <w:t xml:space="preserve">This library checks for the presence of a </w:t>
      </w:r>
      <w:r w:rsidR="0048104F">
        <w:t>GFN</w:t>
      </w:r>
      <w:r w:rsidRPr="00BF6A3C">
        <w:t xml:space="preserve">.dll at initialization time and if no </w:t>
      </w:r>
      <w:proofErr w:type="spellStart"/>
      <w:r w:rsidRPr="00BF6A3C">
        <w:t>dll</w:t>
      </w:r>
      <w:proofErr w:type="spellEnd"/>
      <w:r w:rsidRPr="00BF6A3C">
        <w:t xml:space="preserve"> is present essentially does nothing. All API methods are no-ops when operated this way so that an application could safely make these calls in all builds without worrying about performance problems or other errors. This way it is not necessary to make a </w:t>
      </w:r>
      <w:r w:rsidR="0048104F">
        <w:t>GFN</w:t>
      </w:r>
      <w:r w:rsidRPr="00BF6A3C">
        <w:t xml:space="preserve"> specific build or #</w:t>
      </w:r>
      <w:proofErr w:type="spellStart"/>
      <w:r w:rsidRPr="00BF6A3C">
        <w:t>ifdef</w:t>
      </w:r>
      <w:proofErr w:type="spellEnd"/>
      <w:r w:rsidRPr="00BF6A3C">
        <w:t xml:space="preserve"> out </w:t>
      </w:r>
      <w:r w:rsidR="0048104F">
        <w:t>GFN</w:t>
      </w:r>
      <w:r w:rsidRPr="00BF6A3C">
        <w:t xml:space="preserve"> API methods for other builds.</w:t>
      </w:r>
    </w:p>
    <w:p w:rsidR="00C91F5C" w:rsidRDefault="00DB133B" w:rsidP="00BF6A3C">
      <w:r w:rsidRPr="00BF6A3C">
        <w:t xml:space="preserve">If the </w:t>
      </w:r>
      <w:proofErr w:type="spellStart"/>
      <w:r w:rsidRPr="00BF6A3C">
        <w:t>dll</w:t>
      </w:r>
      <w:proofErr w:type="spellEnd"/>
      <w:r w:rsidRPr="00BF6A3C">
        <w:t xml:space="preserve"> is there, the </w:t>
      </w:r>
      <w:proofErr w:type="spellStart"/>
      <w:r w:rsidRPr="00BF6A3C">
        <w:t>dll</w:t>
      </w:r>
      <w:proofErr w:type="spellEnd"/>
      <w:r w:rsidRPr="00BF6A3C">
        <w:t xml:space="preserve"> will attempt to establish communication with the </w:t>
      </w:r>
      <w:r w:rsidR="0048104F">
        <w:t>GRID</w:t>
      </w:r>
      <w:r w:rsidRPr="00BF6A3C">
        <w:t xml:space="preserve"> </w:t>
      </w:r>
      <w:r w:rsidR="00BF6A3C" w:rsidRPr="00BF6A3C">
        <w:t>Service</w:t>
      </w:r>
      <w:r w:rsidR="00C91F5C">
        <w:t xml:space="preserve"> </w:t>
      </w:r>
      <w:r w:rsidRPr="00BF6A3C">
        <w:t>and passes any necessary information through that channel.</w:t>
      </w:r>
      <w:r w:rsidR="00C91F5C">
        <w:t xml:space="preserve"> </w:t>
      </w:r>
    </w:p>
    <w:p w:rsidR="00C91F5C" w:rsidRPr="00BF6A3C" w:rsidRDefault="00C91F5C" w:rsidP="00BF6A3C">
      <w:r>
        <w:t xml:space="preserve">A similar situation is used when testing the application during development, where the GRID Service replaced with a test application provided in the </w:t>
      </w:r>
      <w:r w:rsidR="0048104F">
        <w:t>GFN</w:t>
      </w:r>
      <w:r>
        <w:t xml:space="preserve"> Link SDK package.</w:t>
      </w:r>
    </w:p>
    <w:p w:rsidR="00DB133B" w:rsidRDefault="00DB133B" w:rsidP="00DB133B">
      <w:pPr>
        <w:pStyle w:val="NormalWeb"/>
        <w:shd w:val="clear" w:color="auto" w:fill="FFFFFF"/>
        <w:spacing w:before="96" w:beforeAutospacing="0" w:after="120" w:afterAutospacing="0" w:line="286" w:lineRule="atLeast"/>
        <w:ind w:left="10"/>
        <w:rPr>
          <w:rFonts w:ascii="Verdana" w:hAnsi="Verdana"/>
          <w:color w:val="000000"/>
          <w:sz w:val="19"/>
          <w:szCs w:val="19"/>
        </w:rPr>
      </w:pPr>
    </w:p>
    <w:p w:rsidR="00DB133B" w:rsidRDefault="00BF6A3C">
      <w:pPr>
        <w:rPr>
          <w:color w:val="0070C0"/>
        </w:rPr>
      </w:pPr>
      <w:r>
        <w:rPr>
          <w:noProof/>
          <w:color w:val="0070C0"/>
        </w:rPr>
        <w:drawing>
          <wp:inline distT="0" distB="0" distL="0" distR="0">
            <wp:extent cx="5934075" cy="33909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rsidR="00BF6A3C" w:rsidRDefault="00BF6A3C">
      <w:pPr>
        <w:rPr>
          <w:rFonts w:asciiTheme="majorHAnsi" w:eastAsiaTheme="majorEastAsia" w:hAnsiTheme="majorHAnsi" w:cstheme="majorBidi"/>
          <w:b/>
          <w:bCs/>
          <w:color w:val="0070C0"/>
          <w:sz w:val="26"/>
          <w:szCs w:val="26"/>
        </w:rPr>
      </w:pPr>
    </w:p>
    <w:p w:rsidR="00BF6A3C" w:rsidRDefault="00BF6A3C">
      <w:pPr>
        <w:rPr>
          <w:rFonts w:asciiTheme="majorHAnsi" w:eastAsiaTheme="majorEastAsia" w:hAnsiTheme="majorHAnsi" w:cstheme="majorBidi"/>
          <w:b/>
          <w:bCs/>
          <w:color w:val="365F91" w:themeColor="accent1" w:themeShade="BF"/>
          <w:sz w:val="28"/>
          <w:szCs w:val="28"/>
        </w:rPr>
      </w:pPr>
      <w:r>
        <w:br w:type="page"/>
      </w:r>
    </w:p>
    <w:p w:rsidR="00DB133B" w:rsidRDefault="00DB133B" w:rsidP="00DB133B">
      <w:pPr>
        <w:pStyle w:val="Heading1"/>
      </w:pPr>
      <w:bookmarkStart w:id="152" w:name="_Toc459902861"/>
      <w:r>
        <w:lastRenderedPageBreak/>
        <w:t>Authentication and Federation</w:t>
      </w:r>
      <w:bookmarkEnd w:id="152"/>
    </w:p>
    <w:p w:rsidR="00BF6A3C" w:rsidRPr="00BF6A3C" w:rsidRDefault="00BF6A3C" w:rsidP="00C91F5C">
      <w:r w:rsidRPr="00BF6A3C">
        <w:t xml:space="preserve">NVIDIA provides a backend IDM Service that application developers can use to validate users and obtain user information from. </w:t>
      </w:r>
    </w:p>
    <w:p w:rsidR="00DB133B" w:rsidRPr="00BF6A3C" w:rsidRDefault="00BF6A3C" w:rsidP="00C91F5C">
      <w:r w:rsidRPr="00BF6A3C">
        <w:t>A simplified flow diagram of how this functions is shown below:</w:t>
      </w:r>
    </w:p>
    <w:p w:rsidR="00DB133B" w:rsidRDefault="00BF6A3C" w:rsidP="00C91F5C">
      <w:r>
        <w:rPr>
          <w:noProof/>
        </w:rPr>
        <w:drawing>
          <wp:inline distT="0" distB="0" distL="0" distR="0">
            <wp:extent cx="5934075" cy="3400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rsidR="00042C95" w:rsidRDefault="00BF6A3C" w:rsidP="00C91F5C">
      <w:r>
        <w:t>Details of this system to be provided on an as needed basis. Please contact your NVIDIA representative for more information.</w:t>
      </w:r>
    </w:p>
    <w:p w:rsidR="00C91F5C" w:rsidRDefault="00C91F5C" w:rsidP="00C91F5C"/>
    <w:p w:rsidR="00C91F5C" w:rsidRDefault="00C91F5C">
      <w:pPr>
        <w:rPr>
          <w:rFonts w:asciiTheme="majorHAnsi" w:eastAsiaTheme="majorEastAsia" w:hAnsiTheme="majorHAnsi" w:cstheme="majorBidi"/>
          <w:b/>
          <w:bCs/>
          <w:color w:val="365F91" w:themeColor="accent1" w:themeShade="BF"/>
          <w:sz w:val="28"/>
          <w:szCs w:val="28"/>
        </w:rPr>
      </w:pPr>
      <w:r>
        <w:br w:type="page"/>
      </w:r>
    </w:p>
    <w:p w:rsidR="00C91F5C" w:rsidRDefault="00C91F5C" w:rsidP="00C91F5C">
      <w:pPr>
        <w:pStyle w:val="Heading1"/>
      </w:pPr>
      <w:bookmarkStart w:id="153" w:name="_Toc459902862"/>
      <w:r>
        <w:lastRenderedPageBreak/>
        <w:t>Development and Debugging</w:t>
      </w:r>
      <w:bookmarkEnd w:id="153"/>
    </w:p>
    <w:p w:rsidR="00C91F5C" w:rsidRPr="00C91F5C" w:rsidRDefault="00EF3E4D" w:rsidP="00C91F5C">
      <w:pPr>
        <w:pStyle w:val="Heading3"/>
      </w:pPr>
      <w:bookmarkStart w:id="154" w:name="_Toc459902863"/>
      <w:r>
        <w:t>G</w:t>
      </w:r>
      <w:r w:rsidR="0048104F">
        <w:t>FN</w:t>
      </w:r>
      <w:r>
        <w:t xml:space="preserve"> </w:t>
      </w:r>
      <w:ins w:id="155" w:author="Kevin Klemmick" w:date="2016-08-25T15:36:00Z">
        <w:r w:rsidR="004C2C69">
          <w:t>Link Host Emulator</w:t>
        </w:r>
      </w:ins>
      <w:bookmarkEnd w:id="154"/>
      <w:del w:id="156" w:author="Kevin Klemmick" w:date="2016-08-25T15:36:00Z">
        <w:r w:rsidR="00C91F5C">
          <w:delText>Test Tool</w:delText>
        </w:r>
      </w:del>
    </w:p>
    <w:p w:rsidR="00C91F5C" w:rsidRDefault="00C91F5C" w:rsidP="00C91F5C">
      <w:r>
        <w:t xml:space="preserve">NVIDIA provides a simple test tool in order to help with testing and debugging your application. This is located in the </w:t>
      </w:r>
      <w:ins w:id="157" w:author="Kevin Klemmick" w:date="2016-08-25T15:36:00Z">
        <w:r w:rsidR="004C2C69">
          <w:t>Samples\</w:t>
        </w:r>
      </w:ins>
      <w:proofErr w:type="spellStart"/>
      <w:r w:rsidR="00C9410C">
        <w:t>HostEmulator</w:t>
      </w:r>
      <w:proofErr w:type="spellEnd"/>
      <w:r>
        <w:t xml:space="preserve"> directory.</w:t>
      </w:r>
    </w:p>
    <w:p w:rsidR="00C91F5C" w:rsidRDefault="00C91F5C" w:rsidP="00C91F5C">
      <w:r>
        <w:t>In order to use this tool, you should run the tool prior to starting your application. You may then launch your application through the tool or separately.</w:t>
      </w:r>
    </w:p>
    <w:p w:rsidR="00EF3E4D" w:rsidRDefault="00EF3E4D" w:rsidP="00C91F5C">
      <w:r>
        <w:t xml:space="preserve">For reference, you can use the </w:t>
      </w:r>
      <w:proofErr w:type="spellStart"/>
      <w:r>
        <w:t>SampleCPPGUIApplication</w:t>
      </w:r>
      <w:proofErr w:type="spellEnd"/>
      <w:r>
        <w:t xml:space="preserve"> to test ou</w:t>
      </w:r>
      <w:bookmarkStart w:id="158" w:name="_GoBack"/>
      <w:bookmarkEnd w:id="158"/>
      <w:r>
        <w:t xml:space="preserve">t the tool. You'll need to </w:t>
      </w:r>
      <w:ins w:id="159" w:author="Kevin Klemmick" w:date="2016-08-25T15:36:00Z">
        <w:r w:rsidR="004C2C69">
          <w:t xml:space="preserve">either </w:t>
        </w:r>
      </w:ins>
      <w:r>
        <w:t xml:space="preserve">compile the sample application </w:t>
      </w:r>
      <w:ins w:id="160" w:author="Kevin Klemmick" w:date="2016-08-25T15:36:00Z">
        <w:r w:rsidR="004C2C69">
          <w:t>or run</w:t>
        </w:r>
      </w:ins>
      <w:del w:id="161" w:author="Kevin Klemmick" w:date="2016-08-25T15:36:00Z">
        <w:r>
          <w:delText>and open</w:delText>
        </w:r>
      </w:del>
      <w:r>
        <w:t xml:space="preserve"> the </w:t>
      </w:r>
      <w:ins w:id="162" w:author="Kevin Klemmick" w:date="2016-08-25T15:36:00Z">
        <w:r w:rsidR="004C2C69">
          <w:t>precompiled executable</w:t>
        </w:r>
        <w:r w:rsidR="00542433">
          <w:t xml:space="preserve">. You can </w:t>
        </w:r>
      </w:ins>
      <w:del w:id="163" w:author="Kevin Klemmick" w:date="2016-08-25T15:36:00Z">
        <w:r>
          <w:delText xml:space="preserve">compiled .exe in the tool. Be sure to </w:delText>
        </w:r>
      </w:del>
      <w:r>
        <w:t xml:space="preserve">use the </w:t>
      </w:r>
      <w:ins w:id="164" w:author="Kevin Klemmick" w:date="2016-08-25T15:36:00Z">
        <w:r w:rsidR="00542433">
          <w:t>“Launch Game” button to select which sample</w:t>
        </w:r>
      </w:ins>
      <w:del w:id="165" w:author="Kevin Klemmick" w:date="2016-08-25T15:36:00Z">
        <w:r>
          <w:delText>correct G</w:delText>
        </w:r>
        <w:r w:rsidR="0048104F">
          <w:delText>FN</w:delText>
        </w:r>
        <w:r>
          <w:delText>.dll binary (Win32 or x64) otherwise the application will not connect</w:delText>
        </w:r>
      </w:del>
      <w:r>
        <w:t xml:space="preserve"> to </w:t>
      </w:r>
      <w:ins w:id="166" w:author="Kevin Klemmick" w:date="2016-08-25T15:36:00Z">
        <w:r w:rsidR="00542433">
          <w:t>run</w:t>
        </w:r>
      </w:ins>
      <w:del w:id="167" w:author="Kevin Klemmick" w:date="2016-08-25T15:36:00Z">
        <w:r>
          <w:delText>G</w:delText>
        </w:r>
        <w:r w:rsidR="0048104F">
          <w:delText>FN</w:delText>
        </w:r>
      </w:del>
      <w:r>
        <w:t>.</w:t>
      </w:r>
    </w:p>
    <w:p w:rsidR="00EF3E4D" w:rsidRDefault="00EF3E4D" w:rsidP="00C91F5C">
      <w:r>
        <w:t xml:space="preserve">The tool can be used to test sending the various </w:t>
      </w:r>
      <w:proofErr w:type="spellStart"/>
      <w:r>
        <w:t>I</w:t>
      </w:r>
      <w:r w:rsidR="0048104F">
        <w:t>GFN</w:t>
      </w:r>
      <w:r>
        <w:t>Application</w:t>
      </w:r>
      <w:proofErr w:type="spellEnd"/>
      <w:r>
        <w:t xml:space="preserve"> commands to your application and also displays and emulates responses to </w:t>
      </w:r>
      <w:proofErr w:type="spellStart"/>
      <w:r>
        <w:t>I</w:t>
      </w:r>
      <w:r w:rsidR="0048104F">
        <w:t>GFN</w:t>
      </w:r>
      <w:r>
        <w:t>Link</w:t>
      </w:r>
      <w:proofErr w:type="spellEnd"/>
      <w:r>
        <w:t xml:space="preserve"> calls from your application.</w:t>
      </w:r>
      <w:r w:rsidR="003E5004">
        <w:t xml:space="preserve">  The test tool might display a failure response even if the resulting call succeed due to a time out condition.  This will be most noticeable if you have a debugger attached to your project.</w:t>
      </w:r>
    </w:p>
    <w:p w:rsidR="00EF3E4D" w:rsidRDefault="00542433" w:rsidP="00C91F5C">
      <w:pPr>
        <w:rPr>
          <w:del w:id="168" w:author="Kevin Klemmick" w:date="2016-08-25T15:36:00Z"/>
        </w:rPr>
      </w:pPr>
      <w:bookmarkStart w:id="169" w:name="_Toc459902864"/>
      <w:ins w:id="170" w:author="Kevin Klemmick" w:date="2016-08-25T15:36:00Z">
        <w:r>
          <w:t>GFN</w:t>
        </w:r>
      </w:ins>
      <w:bookmarkEnd w:id="169"/>
      <w:del w:id="171" w:author="Kevin Klemmick" w:date="2016-08-25T15:36:00Z">
        <w:r w:rsidR="00EF3E4D">
          <w:delText>Is the "Run in G</w:delText>
        </w:r>
        <w:r w:rsidR="00D10B64">
          <w:delText>rid</w:delText>
        </w:r>
        <w:r w:rsidR="00EF3E4D">
          <w:delText xml:space="preserve"> Environment" checkbox to toggle between running in an emulated G</w:delText>
        </w:r>
        <w:r w:rsidR="00D10B64">
          <w:delText>rid</w:delText>
        </w:r>
        <w:r w:rsidR="00EF3E4D">
          <w:delText xml:space="preserve"> environment and outside of one.</w:delText>
        </w:r>
      </w:del>
    </w:p>
    <w:p w:rsidR="00C91F5C" w:rsidRDefault="00C91F5C" w:rsidP="00C91F5C">
      <w:pPr>
        <w:pStyle w:val="Heading3"/>
      </w:pPr>
      <w:del w:id="172" w:author="Kevin Klemmick" w:date="2016-08-25T15:36:00Z">
        <w:r>
          <w:delText>G</w:delText>
        </w:r>
        <w:r w:rsidR="0048104F">
          <w:delText>RID</w:delText>
        </w:r>
      </w:del>
      <w:r>
        <w:t xml:space="preserve"> </w:t>
      </w:r>
      <w:bookmarkStart w:id="173" w:name="_Toc459902865"/>
      <w:r>
        <w:t>Environment</w:t>
      </w:r>
      <w:bookmarkEnd w:id="173"/>
    </w:p>
    <w:p w:rsidR="00C91F5C" w:rsidRDefault="00C91F5C" w:rsidP="00C91F5C">
      <w:r>
        <w:t>The “</w:t>
      </w:r>
      <w:ins w:id="174" w:author="Kevin Klemmick" w:date="2016-08-25T15:36:00Z">
        <w:r w:rsidR="00542433">
          <w:t>GFN</w:t>
        </w:r>
      </w:ins>
      <w:del w:id="175" w:author="Kevin Klemmick" w:date="2016-08-25T15:36:00Z">
        <w:r>
          <w:delText>G</w:delText>
        </w:r>
        <w:r w:rsidR="0048104F">
          <w:delText>RID</w:delText>
        </w:r>
      </w:del>
      <w:r>
        <w:t xml:space="preserve"> Environment” is used to refer to the case where your application is running on a game seat virtual machine (see Architecture section). This can be emulated using the </w:t>
      </w:r>
      <w:r w:rsidR="0048104F">
        <w:t>GFN</w:t>
      </w:r>
      <w:r>
        <w:t xml:space="preserve"> </w:t>
      </w:r>
      <w:ins w:id="176" w:author="Kevin Klemmick" w:date="2016-08-25T15:36:00Z">
        <w:r w:rsidR="00542433">
          <w:t>Link Host Emulator</w:t>
        </w:r>
      </w:ins>
      <w:del w:id="177" w:author="Kevin Klemmick" w:date="2016-08-25T15:36:00Z">
        <w:r>
          <w:delText>Test Tool</w:delText>
        </w:r>
      </w:del>
      <w:r>
        <w:t xml:space="preserve"> described above.</w:t>
      </w:r>
    </w:p>
    <w:p w:rsidR="00C91F5C" w:rsidRDefault="00C91F5C" w:rsidP="00C91F5C">
      <w:r>
        <w:t xml:space="preserve">Application developers should be sure to test their application both in and out of the </w:t>
      </w:r>
      <w:ins w:id="178" w:author="Kevin Klemmick" w:date="2016-08-25T15:36:00Z">
        <w:r w:rsidR="00542433">
          <w:t>GFN</w:t>
        </w:r>
      </w:ins>
      <w:del w:id="179" w:author="Kevin Klemmick" w:date="2016-08-25T15:36:00Z">
        <w:r>
          <w:delText>GRID</w:delText>
        </w:r>
      </w:del>
      <w:r>
        <w:t xml:space="preserve"> Environment.</w:t>
      </w:r>
    </w:p>
    <w:p w:rsidR="00C91F5C" w:rsidRDefault="00C91F5C" w:rsidP="00C91F5C">
      <w:r>
        <w:t xml:space="preserve">From a technical standpoint, two things must happen in order for the application to be in a </w:t>
      </w:r>
      <w:ins w:id="180" w:author="Kevin Klemmick" w:date="2016-08-25T15:36:00Z">
        <w:r w:rsidR="00542433">
          <w:t>GFN</w:t>
        </w:r>
      </w:ins>
      <w:del w:id="181" w:author="Kevin Klemmick" w:date="2016-08-25T15:36:00Z">
        <w:r>
          <w:delText>GRID</w:delText>
        </w:r>
      </w:del>
      <w:r>
        <w:t xml:space="preserve"> Environment:</w:t>
      </w:r>
    </w:p>
    <w:p w:rsidR="00C91F5C" w:rsidRDefault="00C91F5C" w:rsidP="00C91F5C">
      <w:pPr>
        <w:pStyle w:val="ListParagraph"/>
        <w:numPr>
          <w:ilvl w:val="0"/>
          <w:numId w:val="11"/>
        </w:numPr>
      </w:pPr>
      <w:r>
        <w:t>The G</w:t>
      </w:r>
      <w:r w:rsidR="0048104F">
        <w:t>FN</w:t>
      </w:r>
      <w:r>
        <w:t xml:space="preserve">.dll must be present next to the application executable or in a registered </w:t>
      </w:r>
      <w:proofErr w:type="spellStart"/>
      <w:r>
        <w:t>dll</w:t>
      </w:r>
      <w:proofErr w:type="spellEnd"/>
      <w:r>
        <w:t xml:space="preserve"> path.</w:t>
      </w:r>
    </w:p>
    <w:p w:rsidR="00C91F5C" w:rsidRDefault="00C91F5C" w:rsidP="00C91F5C">
      <w:pPr>
        <w:pStyle w:val="ListParagraph"/>
        <w:numPr>
          <w:ilvl w:val="0"/>
          <w:numId w:val="11"/>
        </w:numPr>
        <w:rPr>
          <w:del w:id="182" w:author="Kevin Klemmick" w:date="2016-08-25T15:36:00Z"/>
        </w:rPr>
      </w:pPr>
      <w:r>
        <w:t xml:space="preserve">The </w:t>
      </w:r>
      <w:ins w:id="183" w:author="Kevin Klemmick" w:date="2016-08-25T15:36:00Z">
        <w:r w:rsidR="00542433">
          <w:t>GFN</w:t>
        </w:r>
      </w:ins>
      <w:del w:id="184" w:author="Kevin Klemmick" w:date="2016-08-25T15:36:00Z">
        <w:r>
          <w:delText>GRID</w:delText>
        </w:r>
      </w:del>
      <w:r>
        <w:t xml:space="preserve"> Service or </w:t>
      </w:r>
      <w:ins w:id="185" w:author="Kevin Klemmick" w:date="2016-08-25T15:36:00Z">
        <w:r w:rsidR="00542433">
          <w:t>host</w:t>
        </w:r>
      </w:ins>
      <w:del w:id="186" w:author="Kevin Klemmick" w:date="2016-08-25T15:36:00Z">
        <w:r>
          <w:delText>an</w:delText>
        </w:r>
      </w:del>
      <w:r>
        <w:t xml:space="preserve"> emulator </w:t>
      </w:r>
      <w:del w:id="187" w:author="Kevin Klemmick" w:date="2016-08-25T15:36:00Z">
        <w:r>
          <w:delText xml:space="preserve">such at the GUI Test Tool </w:delText>
        </w:r>
      </w:del>
      <w:r>
        <w:t>must be running.</w:t>
      </w:r>
    </w:p>
    <w:p w:rsidR="00C91F5C" w:rsidRDefault="00C91F5C" w:rsidP="00C91F5C">
      <w:pPr>
        <w:pStyle w:val="ListParagraph"/>
        <w:rPr>
          <w:del w:id="188" w:author="Kevin Klemmick" w:date="2016-08-25T15:36:00Z"/>
        </w:rPr>
      </w:pPr>
    </w:p>
    <w:p w:rsidR="00C91F5C" w:rsidRPr="00C91F5C" w:rsidRDefault="00C91F5C">
      <w:pPr>
        <w:pStyle w:val="ListParagraph"/>
        <w:numPr>
          <w:ilvl w:val="0"/>
          <w:numId w:val="11"/>
        </w:numPr>
        <w:pPrChange w:id="189" w:author="Kevin Klemmick" w:date="2016-08-25T15:36:00Z">
          <w:pPr>
            <w:pStyle w:val="ListParagraph"/>
            <w:ind w:left="0"/>
          </w:pPr>
        </w:pPrChange>
      </w:pPr>
      <w:del w:id="190" w:author="Kevin Klemmick" w:date="2016-08-25T15:36:00Z">
        <w:r>
          <w:delText>It is recommended that application developers NOT package the G</w:delText>
        </w:r>
        <w:r w:rsidR="0048104F">
          <w:delText>FN</w:delText>
        </w:r>
        <w:r>
          <w:delText xml:space="preserve">.dll </w:delText>
        </w:r>
        <w:r w:rsidR="005D226D">
          <w:delText>with their application, as otherwise there is a minor startup cost to loading this dll and attempting to connect to the GRID Service. NVIDIA will package the dll with your application as part of the GRID onboarding process.</w:delText>
        </w:r>
      </w:del>
    </w:p>
    <w:sectPr w:rsidR="00C91F5C" w:rsidRPr="00C91F5C" w:rsidSect="00A1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69A0"/>
    <w:multiLevelType w:val="hybridMultilevel"/>
    <w:tmpl w:val="EBDA9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13FDA"/>
    <w:multiLevelType w:val="hybridMultilevel"/>
    <w:tmpl w:val="93D0F94C"/>
    <w:lvl w:ilvl="0" w:tplc="973A206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B63330"/>
    <w:multiLevelType w:val="hybridMultilevel"/>
    <w:tmpl w:val="7DAA5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46F9F"/>
    <w:multiLevelType w:val="hybridMultilevel"/>
    <w:tmpl w:val="0E285724"/>
    <w:lvl w:ilvl="0" w:tplc="065C4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47D6B"/>
    <w:multiLevelType w:val="hybridMultilevel"/>
    <w:tmpl w:val="1A826DE4"/>
    <w:lvl w:ilvl="0" w:tplc="63C2A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70740"/>
    <w:multiLevelType w:val="hybridMultilevel"/>
    <w:tmpl w:val="49FC975C"/>
    <w:lvl w:ilvl="0" w:tplc="51268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5C5E20"/>
    <w:multiLevelType w:val="hybridMultilevel"/>
    <w:tmpl w:val="0E285724"/>
    <w:lvl w:ilvl="0" w:tplc="065C4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AF7B49"/>
    <w:multiLevelType w:val="hybridMultilevel"/>
    <w:tmpl w:val="24A096D2"/>
    <w:lvl w:ilvl="0" w:tplc="EE364E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7125D"/>
    <w:multiLevelType w:val="hybridMultilevel"/>
    <w:tmpl w:val="4622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64E8C"/>
    <w:multiLevelType w:val="hybridMultilevel"/>
    <w:tmpl w:val="D5E0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3B5012"/>
    <w:multiLevelType w:val="hybridMultilevel"/>
    <w:tmpl w:val="91BC4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3"/>
  </w:num>
  <w:num w:numId="6">
    <w:abstractNumId w:val="5"/>
  </w:num>
  <w:num w:numId="7">
    <w:abstractNumId w:val="6"/>
  </w:num>
  <w:num w:numId="8">
    <w:abstractNumId w:val="2"/>
  </w:num>
  <w:num w:numId="9">
    <w:abstractNumId w:val="8"/>
  </w:num>
  <w:num w:numId="10">
    <w:abstractNumId w:val="10"/>
  </w:num>
  <w:num w:numId="1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Klemmick">
    <w15:presenceInfo w15:providerId="AD" w15:userId="S-1-5-21-1836665704-927087201-883519231-357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4"/>
  <w:drawingGridVerticalSpacing w:val="144"/>
  <w:characterSpacingControl w:val="doNotCompress"/>
  <w:compat>
    <w:compatSetting w:name="compatibilityMode" w:uri="http://schemas.microsoft.com/office/word" w:val="12"/>
  </w:compat>
  <w:rsids>
    <w:rsidRoot w:val="00895221"/>
    <w:rsid w:val="0001172D"/>
    <w:rsid w:val="000202A0"/>
    <w:rsid w:val="00026BF4"/>
    <w:rsid w:val="00042C95"/>
    <w:rsid w:val="00085200"/>
    <w:rsid w:val="0009422E"/>
    <w:rsid w:val="000A648E"/>
    <w:rsid w:val="000B0291"/>
    <w:rsid w:val="000E2D50"/>
    <w:rsid w:val="000E5AD0"/>
    <w:rsid w:val="00114C32"/>
    <w:rsid w:val="00203F21"/>
    <w:rsid w:val="00205B98"/>
    <w:rsid w:val="00217150"/>
    <w:rsid w:val="0022075F"/>
    <w:rsid w:val="00251214"/>
    <w:rsid w:val="002D3E50"/>
    <w:rsid w:val="002F005B"/>
    <w:rsid w:val="00315229"/>
    <w:rsid w:val="00362629"/>
    <w:rsid w:val="0036530D"/>
    <w:rsid w:val="003810D7"/>
    <w:rsid w:val="00397ECC"/>
    <w:rsid w:val="003B103D"/>
    <w:rsid w:val="003D2344"/>
    <w:rsid w:val="003E5004"/>
    <w:rsid w:val="003F35D7"/>
    <w:rsid w:val="004002C4"/>
    <w:rsid w:val="004054B6"/>
    <w:rsid w:val="0044093C"/>
    <w:rsid w:val="00444016"/>
    <w:rsid w:val="004462D6"/>
    <w:rsid w:val="00465EFE"/>
    <w:rsid w:val="00480FF7"/>
    <w:rsid w:val="0048104F"/>
    <w:rsid w:val="004A74D9"/>
    <w:rsid w:val="004C2C69"/>
    <w:rsid w:val="004D0BB5"/>
    <w:rsid w:val="004E46B2"/>
    <w:rsid w:val="004E7D30"/>
    <w:rsid w:val="005018EC"/>
    <w:rsid w:val="00542433"/>
    <w:rsid w:val="00582515"/>
    <w:rsid w:val="005958EC"/>
    <w:rsid w:val="005B2CC4"/>
    <w:rsid w:val="005B3805"/>
    <w:rsid w:val="005C1590"/>
    <w:rsid w:val="005C1E85"/>
    <w:rsid w:val="005D226D"/>
    <w:rsid w:val="005E15A7"/>
    <w:rsid w:val="005E1EBC"/>
    <w:rsid w:val="0062738E"/>
    <w:rsid w:val="00656688"/>
    <w:rsid w:val="00665ACD"/>
    <w:rsid w:val="00684194"/>
    <w:rsid w:val="006D0A33"/>
    <w:rsid w:val="006F6A70"/>
    <w:rsid w:val="00707778"/>
    <w:rsid w:val="00730575"/>
    <w:rsid w:val="007474B6"/>
    <w:rsid w:val="00761F31"/>
    <w:rsid w:val="007B7FD4"/>
    <w:rsid w:val="007C1BFE"/>
    <w:rsid w:val="007D31E6"/>
    <w:rsid w:val="00826282"/>
    <w:rsid w:val="008327F5"/>
    <w:rsid w:val="00886732"/>
    <w:rsid w:val="008924A7"/>
    <w:rsid w:val="00895221"/>
    <w:rsid w:val="008A56D8"/>
    <w:rsid w:val="008C1445"/>
    <w:rsid w:val="008C5387"/>
    <w:rsid w:val="008E02F0"/>
    <w:rsid w:val="00912B64"/>
    <w:rsid w:val="00916129"/>
    <w:rsid w:val="009706E4"/>
    <w:rsid w:val="009B5904"/>
    <w:rsid w:val="009E22AB"/>
    <w:rsid w:val="00A11C82"/>
    <w:rsid w:val="00A25D9B"/>
    <w:rsid w:val="00A52829"/>
    <w:rsid w:val="00A60DCE"/>
    <w:rsid w:val="00B742A7"/>
    <w:rsid w:val="00BE13C2"/>
    <w:rsid w:val="00BE2644"/>
    <w:rsid w:val="00BF6A3C"/>
    <w:rsid w:val="00C552A3"/>
    <w:rsid w:val="00C91F5C"/>
    <w:rsid w:val="00C93BAC"/>
    <w:rsid w:val="00C9410C"/>
    <w:rsid w:val="00CB6E46"/>
    <w:rsid w:val="00CC7113"/>
    <w:rsid w:val="00CE498A"/>
    <w:rsid w:val="00D10B64"/>
    <w:rsid w:val="00D12463"/>
    <w:rsid w:val="00D6483E"/>
    <w:rsid w:val="00D71F3A"/>
    <w:rsid w:val="00D77B1F"/>
    <w:rsid w:val="00D95D9E"/>
    <w:rsid w:val="00D969FF"/>
    <w:rsid w:val="00DB133B"/>
    <w:rsid w:val="00DB6351"/>
    <w:rsid w:val="00DD3053"/>
    <w:rsid w:val="00DE1BE8"/>
    <w:rsid w:val="00E017DC"/>
    <w:rsid w:val="00E26CC0"/>
    <w:rsid w:val="00E95684"/>
    <w:rsid w:val="00EA1ABE"/>
    <w:rsid w:val="00EB09FB"/>
    <w:rsid w:val="00EB639B"/>
    <w:rsid w:val="00ED1AF7"/>
    <w:rsid w:val="00ED2BE6"/>
    <w:rsid w:val="00EF3E4D"/>
    <w:rsid w:val="00EF403B"/>
    <w:rsid w:val="00F41FC9"/>
    <w:rsid w:val="00F527DB"/>
    <w:rsid w:val="00F8506A"/>
    <w:rsid w:val="00FD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F6B11E-B477-496E-900E-29AE9EA8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1C82"/>
  </w:style>
  <w:style w:type="paragraph" w:styleId="Heading1">
    <w:name w:val="heading 1"/>
    <w:basedOn w:val="Normal"/>
    <w:next w:val="Normal"/>
    <w:link w:val="Heading1Char"/>
    <w:uiPriority w:val="9"/>
    <w:qFormat/>
    <w:rsid w:val="008952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6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07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22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5221"/>
    <w:pPr>
      <w:ind w:left="720"/>
      <w:contextualSpacing/>
    </w:pPr>
  </w:style>
  <w:style w:type="character" w:customStyle="1" w:styleId="Heading2Char">
    <w:name w:val="Heading 2 Char"/>
    <w:basedOn w:val="DefaultParagraphFont"/>
    <w:link w:val="Heading2"/>
    <w:uiPriority w:val="9"/>
    <w:rsid w:val="006566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075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97ECC"/>
    <w:rPr>
      <w:b/>
      <w:bCs/>
    </w:rPr>
  </w:style>
  <w:style w:type="paragraph" w:styleId="Title">
    <w:name w:val="Title"/>
    <w:basedOn w:val="Normal"/>
    <w:next w:val="Normal"/>
    <w:link w:val="TitleChar"/>
    <w:uiPriority w:val="10"/>
    <w:qFormat/>
    <w:rsid w:val="00665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5AC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665AC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665ACD"/>
    <w:pPr>
      <w:spacing w:after="100"/>
    </w:pPr>
  </w:style>
  <w:style w:type="paragraph" w:styleId="TOC2">
    <w:name w:val="toc 2"/>
    <w:basedOn w:val="Normal"/>
    <w:next w:val="Normal"/>
    <w:autoRedefine/>
    <w:uiPriority w:val="39"/>
    <w:unhideWhenUsed/>
    <w:rsid w:val="00665ACD"/>
    <w:pPr>
      <w:spacing w:after="100"/>
      <w:ind w:left="220"/>
    </w:pPr>
  </w:style>
  <w:style w:type="paragraph" w:styleId="TOC3">
    <w:name w:val="toc 3"/>
    <w:basedOn w:val="Normal"/>
    <w:next w:val="Normal"/>
    <w:autoRedefine/>
    <w:uiPriority w:val="39"/>
    <w:unhideWhenUsed/>
    <w:rsid w:val="00665ACD"/>
    <w:pPr>
      <w:spacing w:after="100"/>
      <w:ind w:left="440"/>
    </w:pPr>
  </w:style>
  <w:style w:type="character" w:styleId="Hyperlink">
    <w:name w:val="Hyperlink"/>
    <w:basedOn w:val="DefaultParagraphFont"/>
    <w:uiPriority w:val="99"/>
    <w:unhideWhenUsed/>
    <w:rsid w:val="00665ACD"/>
    <w:rPr>
      <w:color w:val="0000FF" w:themeColor="hyperlink"/>
      <w:u w:val="single"/>
    </w:rPr>
  </w:style>
  <w:style w:type="paragraph" w:styleId="BalloonText">
    <w:name w:val="Balloon Text"/>
    <w:basedOn w:val="Normal"/>
    <w:link w:val="BalloonTextChar"/>
    <w:uiPriority w:val="99"/>
    <w:semiHidden/>
    <w:unhideWhenUsed/>
    <w:rsid w:val="0062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38E"/>
    <w:rPr>
      <w:rFonts w:ascii="Tahoma" w:hAnsi="Tahoma" w:cs="Tahoma"/>
      <w:sz w:val="16"/>
      <w:szCs w:val="16"/>
    </w:rPr>
  </w:style>
  <w:style w:type="table" w:styleId="TableGrid">
    <w:name w:val="Table Grid"/>
    <w:basedOn w:val="TableNormal"/>
    <w:uiPriority w:val="59"/>
    <w:rsid w:val="0062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25D9B"/>
    <w:pPr>
      <w:spacing w:after="0" w:line="240" w:lineRule="auto"/>
    </w:pPr>
  </w:style>
  <w:style w:type="paragraph" w:styleId="NormalWeb">
    <w:name w:val="Normal (Web)"/>
    <w:basedOn w:val="Normal"/>
    <w:uiPriority w:val="99"/>
    <w:unhideWhenUsed/>
    <w:rsid w:val="00DB133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5018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SO_3166-1_alpha-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n.wikipedia.org/wiki/List_of_ISO_639-1_codes"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329CE-6DFA-4949-927D-DCA18A94F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22</Pages>
  <Words>4678</Words>
  <Characters>26668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31284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NVIDIA</dc:creator>
  <cp:lastModifiedBy>Kevin Klemmick</cp:lastModifiedBy>
  <cp:revision>18</cp:revision>
  <dcterms:created xsi:type="dcterms:W3CDTF">2015-04-28T21:24:00Z</dcterms:created>
  <dcterms:modified xsi:type="dcterms:W3CDTF">2016-08-29T18:48:00Z</dcterms:modified>
</cp:coreProperties>
</file>